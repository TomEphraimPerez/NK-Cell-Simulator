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6E9ABF" w14:textId="77777777" w:rsidR="00267247" w:rsidRDefault="00267247" w:rsidP="00267247">
      <w:pPr>
        <w:contextualSpacing/>
        <w:rPr>
          <w:b/>
        </w:rPr>
      </w:pPr>
      <w:bookmarkStart w:id="0" w:name="_GoBack"/>
      <w:bookmarkEnd w:id="0"/>
      <w:r>
        <w:rPr>
          <w:b/>
        </w:rPr>
        <w:t xml:space="preserve">   </w:t>
      </w:r>
      <w:r w:rsidRPr="00C22CE0">
        <w:rPr>
          <w:b/>
        </w:rPr>
        <w:t>CTL Dynamics</w:t>
      </w:r>
      <w:r>
        <w:rPr>
          <w:b/>
        </w:rPr>
        <w:t>: Insight</w:t>
      </w:r>
      <w:r w:rsidRPr="00C22CE0">
        <w:rPr>
          <w:b/>
        </w:rPr>
        <w:t xml:space="preserve"> into a </w:t>
      </w:r>
      <w:r>
        <w:rPr>
          <w:b/>
        </w:rPr>
        <w:t xml:space="preserve">Single </w:t>
      </w:r>
      <w:r w:rsidRPr="00C22CE0">
        <w:rPr>
          <w:b/>
        </w:rPr>
        <w:t>Plausible Mathematically Driven Simulation of T-cell Activation</w:t>
      </w:r>
      <w:r>
        <w:rPr>
          <w:b/>
        </w:rPr>
        <w:t xml:space="preserve">           </w:t>
      </w:r>
    </w:p>
    <w:p w14:paraId="58336FAF" w14:textId="77777777" w:rsidR="00267247" w:rsidRDefault="00267247" w:rsidP="00267247">
      <w:pPr>
        <w:contextualSpacing/>
        <w:rPr>
          <w:b/>
        </w:rPr>
      </w:pPr>
      <w:r>
        <w:rPr>
          <w:b/>
        </w:rPr>
        <w:t xml:space="preserve">                                                  </w:t>
      </w:r>
      <w:r w:rsidRPr="00C22CE0">
        <w:rPr>
          <w:b/>
        </w:rPr>
        <w:t xml:space="preserve">Derived </w:t>
      </w:r>
      <w:r>
        <w:rPr>
          <w:b/>
        </w:rPr>
        <w:t>f</w:t>
      </w:r>
      <w:r w:rsidRPr="00C22CE0">
        <w:rPr>
          <w:b/>
        </w:rPr>
        <w:t xml:space="preserve">rom Two Independent Research Papers. </w:t>
      </w:r>
    </w:p>
    <w:p w14:paraId="48506A0C" w14:textId="77777777" w:rsidR="00267247" w:rsidRDefault="00267247" w:rsidP="00267247">
      <w:pPr>
        <w:contextualSpacing/>
      </w:pPr>
    </w:p>
    <w:p w14:paraId="50012BDF" w14:textId="77777777" w:rsidR="00267247" w:rsidRDefault="00267247" w:rsidP="00267247">
      <w:pPr>
        <w:contextualSpacing/>
      </w:pPr>
      <w:r>
        <w:t xml:space="preserve">                                                                                Thomas E. Perez </w:t>
      </w:r>
    </w:p>
    <w:p w14:paraId="57FCD7DC" w14:textId="77777777" w:rsidR="00267247" w:rsidRDefault="00267247" w:rsidP="00267247">
      <w:pPr>
        <w:contextualSpacing/>
      </w:pPr>
      <w:r>
        <w:t xml:space="preserve">                                                            *California State University, Northridge</w:t>
      </w:r>
    </w:p>
    <w:p w14:paraId="19F20890" w14:textId="77777777" w:rsidR="00267247" w:rsidRDefault="00267247" w:rsidP="00267247">
      <w:pPr>
        <w:contextualSpacing/>
      </w:pPr>
      <w:r>
        <w:t xml:space="preserve">                                                            </w:t>
      </w:r>
      <w:r w:rsidRPr="009E3A73">
        <w:t>thomaseperez.perez.311@my.csun.edu</w:t>
      </w:r>
    </w:p>
    <w:p w14:paraId="0AD92ACE" w14:textId="753F3687" w:rsidR="00D114A9" w:rsidRDefault="00267247" w:rsidP="00267247">
      <w:pPr>
        <w:contextualSpacing/>
      </w:pPr>
      <w:r>
        <w:t xml:space="preserve">    Advisors: Dept.* of Computer Science - Dr. Kyle Dewey, Dept.* of Mathematics - Dr. Bruce Shapiro</w:t>
      </w:r>
    </w:p>
    <w:p w14:paraId="1670B157" w14:textId="77777777" w:rsidR="009B5EE4" w:rsidRDefault="009B5EE4" w:rsidP="009B5EE4">
      <w:pPr>
        <w:contextualSpacing/>
      </w:pPr>
    </w:p>
    <w:p w14:paraId="25E77612" w14:textId="7F6B8F4E" w:rsidR="009B5EE4" w:rsidRDefault="009B5EE4" w:rsidP="009B5EE4">
      <w:pPr>
        <w:contextualSpacing/>
        <w:sectPr w:rsidR="009B5EE4" w:rsidSect="009B5EE4">
          <w:pgSz w:w="12240" w:h="15840"/>
          <w:pgMar w:top="1440" w:right="1440" w:bottom="1440" w:left="1440" w:header="720" w:footer="720" w:gutter="0"/>
          <w:cols w:space="720"/>
          <w:docGrid w:linePitch="360"/>
        </w:sectPr>
      </w:pPr>
    </w:p>
    <w:p w14:paraId="0258E71A" w14:textId="77777777" w:rsidR="009B5EE4" w:rsidRDefault="009B5EE4">
      <w:pPr>
        <w:contextualSpacing/>
        <w:rPr>
          <w:b/>
        </w:rPr>
      </w:pPr>
    </w:p>
    <w:p w14:paraId="75040E76" w14:textId="3188177E" w:rsidR="00245165" w:rsidRDefault="00687511">
      <w:pPr>
        <w:contextualSpacing/>
        <w:rPr>
          <w:b/>
        </w:rPr>
      </w:pPr>
      <w:r>
        <w:rPr>
          <w:b/>
        </w:rPr>
        <w:t xml:space="preserve">                           </w:t>
      </w:r>
      <w:r w:rsidR="00206601">
        <w:rPr>
          <w:b/>
        </w:rPr>
        <w:t xml:space="preserve">   </w:t>
      </w:r>
      <w:r>
        <w:rPr>
          <w:b/>
        </w:rPr>
        <w:t xml:space="preserve">  </w:t>
      </w:r>
      <w:r w:rsidR="00245165">
        <w:rPr>
          <w:b/>
        </w:rPr>
        <w:t>Abstract</w:t>
      </w:r>
      <w:r w:rsidR="000D77B0">
        <w:rPr>
          <w:b/>
        </w:rPr>
        <w:t xml:space="preserve"> </w:t>
      </w:r>
    </w:p>
    <w:p w14:paraId="46CEED0D" w14:textId="33557E94" w:rsidR="004136D5" w:rsidRPr="00A52090" w:rsidRDefault="00101DD3" w:rsidP="00C27E7A">
      <w:pPr>
        <w:contextualSpacing/>
        <w:rPr>
          <w:b/>
        </w:rPr>
      </w:pPr>
      <w:r w:rsidRPr="00A52090">
        <w:rPr>
          <w:b/>
        </w:rPr>
        <w:t xml:space="preserve">T cell activation is a crucial defense mechanism for virus control, </w:t>
      </w:r>
      <w:r w:rsidR="00E05AAD" w:rsidRPr="00A52090">
        <w:rPr>
          <w:b/>
        </w:rPr>
        <w:t>and viruses can cause cancer</w:t>
      </w:r>
      <w:r w:rsidR="00F75323" w:rsidRPr="00A52090">
        <w:rPr>
          <w:b/>
        </w:rPr>
        <w:t xml:space="preserve">, </w:t>
      </w:r>
      <w:r w:rsidRPr="00A52090">
        <w:rPr>
          <w:b/>
        </w:rPr>
        <w:t>among other things. Numerous research papers</w:t>
      </w:r>
      <w:r w:rsidR="002D43DA" w:rsidRPr="00A52090">
        <w:rPr>
          <w:b/>
        </w:rPr>
        <w:t xml:space="preserve"> have been written on the model</w:t>
      </w:r>
      <w:r w:rsidRPr="00A52090">
        <w:rPr>
          <w:b/>
        </w:rPr>
        <w:t>ing of T cell activati</w:t>
      </w:r>
      <w:r w:rsidR="00747A81" w:rsidRPr="00A52090">
        <w:rPr>
          <w:b/>
        </w:rPr>
        <w:t>on. There exists two lab-proven and</w:t>
      </w:r>
      <w:r w:rsidRPr="00A52090">
        <w:rPr>
          <w:b/>
        </w:rPr>
        <w:t xml:space="preserve"> completely independent models of T cell activation, where one is based on linear equations and the other on probability. They are also unique in terms of their biological mechanisms, with distinct T cell activation processes. My research combines these models via an animated simulation of the interactions bet</w:t>
      </w:r>
      <w:r w:rsidR="00A1159C" w:rsidRPr="00A52090">
        <w:rPr>
          <w:b/>
        </w:rPr>
        <w:t>ween viruses, healthy host mouse</w:t>
      </w:r>
      <w:r w:rsidRPr="00A52090">
        <w:rPr>
          <w:b/>
        </w:rPr>
        <w:t xml:space="preserve"> cells, and </w:t>
      </w:r>
      <w:r w:rsidR="00A2513F" w:rsidRPr="00A52090">
        <w:rPr>
          <w:b/>
        </w:rPr>
        <w:t>common lab type virus</w:t>
      </w:r>
      <w:r w:rsidRPr="00A52090">
        <w:rPr>
          <w:b/>
        </w:rPr>
        <w:t xml:space="preserve"> cells. My observation is that the mechanisms of one model set up the starting conditions for the other model.</w:t>
      </w:r>
      <w:r w:rsidR="002C723C" w:rsidRPr="00A52090">
        <w:rPr>
          <w:b/>
        </w:rPr>
        <w:t xml:space="preserve"> </w:t>
      </w:r>
      <w:r w:rsidR="00023CC1" w:rsidRPr="00A52090">
        <w:rPr>
          <w:b/>
        </w:rPr>
        <w:t xml:space="preserve"> </w:t>
      </w:r>
      <w:r w:rsidR="00D90C74" w:rsidRPr="00A52090">
        <w:rPr>
          <w:b/>
        </w:rPr>
        <w:t xml:space="preserve">    </w:t>
      </w:r>
    </w:p>
    <w:p w14:paraId="5B2BD0B2" w14:textId="77777777" w:rsidR="00337D68" w:rsidRDefault="00337D68">
      <w:pPr>
        <w:contextualSpacing/>
      </w:pPr>
    </w:p>
    <w:p w14:paraId="157A4EF6" w14:textId="3693C7D9" w:rsidR="00F24A9F" w:rsidRDefault="0071531E" w:rsidP="00F24A9F">
      <w:pPr>
        <w:contextualSpacing/>
      </w:pPr>
      <w:r>
        <w:rPr>
          <w:b/>
        </w:rPr>
        <w:t xml:space="preserve">                           </w:t>
      </w:r>
      <w:r w:rsidR="00CE1BF3">
        <w:rPr>
          <w:b/>
        </w:rPr>
        <w:t>Introduction</w:t>
      </w:r>
    </w:p>
    <w:p w14:paraId="68A9C278" w14:textId="0F1E2F1D" w:rsidR="00273D09" w:rsidRDefault="00945A0A" w:rsidP="00354B0B">
      <w:pPr>
        <w:contextualSpacing/>
      </w:pPr>
      <w:r w:rsidRPr="00945A0A">
        <w:t>We rely on protection from foreign invaders of our body by several</w:t>
      </w:r>
      <w:r w:rsidR="00F573B8">
        <w:t xml:space="preserve"> means and mechanisms that include </w:t>
      </w:r>
      <w:r w:rsidRPr="00945A0A">
        <w:t xml:space="preserve">white blood cells. </w:t>
      </w:r>
      <w:r w:rsidR="00097FEC">
        <w:t>Lymphocytes</w:t>
      </w:r>
      <w:r w:rsidR="004956D7">
        <w:t xml:space="preserve">, white blood cells, include B cells, plasma cells and T or thymus cells. The thymus is a gland </w:t>
      </w:r>
      <w:r w:rsidR="00BE7463">
        <w:t>in the throat</w:t>
      </w:r>
      <w:r w:rsidR="001200AA">
        <w:t xml:space="preserve"> area </w:t>
      </w:r>
      <w:r w:rsidR="004956D7">
        <w:t xml:space="preserve">that contains </w:t>
      </w:r>
      <w:r w:rsidR="001200AA">
        <w:t xml:space="preserve">these </w:t>
      </w:r>
      <w:r w:rsidR="00940368">
        <w:t>T cells such that once</w:t>
      </w:r>
      <w:r w:rsidR="004956D7" w:rsidRPr="00945A0A">
        <w:t xml:space="preserve"> summoned</w:t>
      </w:r>
      <w:r w:rsidR="00940368">
        <w:t xml:space="preserve"> by </w:t>
      </w:r>
      <w:r w:rsidR="001200AA">
        <w:t xml:space="preserve">biological </w:t>
      </w:r>
      <w:r w:rsidR="00097FEC">
        <w:t>signaling</w:t>
      </w:r>
      <w:r w:rsidR="00940368">
        <w:t>,</w:t>
      </w:r>
      <w:r w:rsidR="001200AA">
        <w:t xml:space="preserve"> </w:t>
      </w:r>
      <w:r w:rsidR="00940368">
        <w:t>they</w:t>
      </w:r>
      <w:ins w:id="1" w:author="Dewey, Kyle T" w:date="2019-03-04T17:51:00Z">
        <w:r w:rsidR="004956D7" w:rsidRPr="00945A0A">
          <w:t xml:space="preserve"> </w:t>
        </w:r>
      </w:ins>
      <w:r w:rsidR="004956D7" w:rsidRPr="00945A0A">
        <w:t xml:space="preserve">form a line of defense </w:t>
      </w:r>
      <w:r w:rsidR="001200AA">
        <w:t>against</w:t>
      </w:r>
      <w:r w:rsidR="004956D7">
        <w:t xml:space="preserve"> a</w:t>
      </w:r>
      <w:r w:rsidR="00C4473E">
        <w:t>, antigen</w:t>
      </w:r>
      <w:r w:rsidR="00E962AB">
        <w:t xml:space="preserve">,  </w:t>
      </w:r>
      <w:r w:rsidR="00940368">
        <w:t>pathogen</w:t>
      </w:r>
      <w:r w:rsidR="009166F3">
        <w:t xml:space="preserve"> </w:t>
      </w:r>
      <w:r w:rsidR="00E962AB">
        <w:t xml:space="preserve">or virus </w:t>
      </w:r>
      <w:r w:rsidR="009166F3">
        <w:t>(a</w:t>
      </w:r>
      <w:r w:rsidR="00C4473E">
        <w:t>n apv</w:t>
      </w:r>
      <w:r w:rsidR="003F29B8">
        <w:t>, for convenience</w:t>
      </w:r>
      <w:r w:rsidR="009166F3">
        <w:t>)</w:t>
      </w:r>
      <w:r w:rsidR="004956D7">
        <w:t>.</w:t>
      </w:r>
      <w:r w:rsidR="00940368">
        <w:t xml:space="preserve"> </w:t>
      </w:r>
      <w:r w:rsidR="00BE7463">
        <w:t>Once</w:t>
      </w:r>
      <w:r w:rsidRPr="00945A0A">
        <w:t xml:space="preserve"> triggered</w:t>
      </w:r>
      <w:r w:rsidR="00747A81">
        <w:t xml:space="preserve"> </w:t>
      </w:r>
      <w:r w:rsidR="00BE7463">
        <w:t xml:space="preserve">they recognize </w:t>
      </w:r>
      <w:r w:rsidR="0068407B">
        <w:t>the</w:t>
      </w:r>
      <w:r w:rsidR="00BE7463">
        <w:t xml:space="preserve"> immune </w:t>
      </w:r>
      <w:r w:rsidR="00097FEC">
        <w:t>response</w:t>
      </w:r>
      <w:r w:rsidR="00BE7463">
        <w:t xml:space="preserve">, and react to an </w:t>
      </w:r>
      <w:r w:rsidR="00747A81">
        <w:t xml:space="preserve"> antigenic stimulation</w:t>
      </w:r>
      <w:r w:rsidR="00D413F1">
        <w:t xml:space="preserve"> like a sneeze</w:t>
      </w:r>
      <w:r w:rsidR="00BE7463">
        <w:t>,</w:t>
      </w:r>
      <w:r w:rsidR="007545B7">
        <w:t xml:space="preserve"> </w:t>
      </w:r>
      <w:r w:rsidR="00BE7463">
        <w:t xml:space="preserve">or worse, more </w:t>
      </w:r>
      <w:r w:rsidR="00D1197C">
        <w:t>specialized</w:t>
      </w:r>
      <w:r w:rsidR="00C4473E">
        <w:t xml:space="preserve"> and more </w:t>
      </w:r>
      <w:r w:rsidR="00097FEC">
        <w:t>heavily</w:t>
      </w:r>
      <w:r w:rsidR="00BE7463">
        <w:t xml:space="preserve"> </w:t>
      </w:r>
      <w:r w:rsidR="00097FEC">
        <w:t>equipped</w:t>
      </w:r>
      <w:r w:rsidR="00BE7463">
        <w:t xml:space="preserve"> T cells</w:t>
      </w:r>
      <w:r w:rsidR="007545B7">
        <w:t xml:space="preserve"> </w:t>
      </w:r>
      <w:r w:rsidR="00BE7463">
        <w:t xml:space="preserve">are </w:t>
      </w:r>
      <w:r w:rsidR="00097FEC">
        <w:t>signaled</w:t>
      </w:r>
      <w:r w:rsidR="00BE7463">
        <w:t xml:space="preserve"> to </w:t>
      </w:r>
      <w:r w:rsidR="007545B7">
        <w:t>confront and atte</w:t>
      </w:r>
      <w:r w:rsidR="0068407B">
        <w:t>m</w:t>
      </w:r>
      <w:r w:rsidR="007545B7">
        <w:t>pt to counter</w:t>
      </w:r>
      <w:r w:rsidR="00EF3C59">
        <w:t xml:space="preserve"> </w:t>
      </w:r>
      <w:r w:rsidR="00BE7463">
        <w:t xml:space="preserve">more serious </w:t>
      </w:r>
      <w:r w:rsidR="0068407B">
        <w:t xml:space="preserve">viruses, namely retroviruses eg. </w:t>
      </w:r>
      <w:r w:rsidR="00EF3C59">
        <w:t>HIV</w:t>
      </w:r>
      <w:r w:rsidR="0068407B">
        <w:t xml:space="preserve"> etcetera</w:t>
      </w:r>
      <w:r w:rsidRPr="00945A0A">
        <w:t>.</w:t>
      </w:r>
      <w:r w:rsidR="007545B7">
        <w:t xml:space="preserve"> </w:t>
      </w:r>
      <w:r w:rsidR="004956D7">
        <w:t xml:space="preserve"> </w:t>
      </w:r>
      <w:r w:rsidR="005654DB">
        <w:lastRenderedPageBreak/>
        <w:t xml:space="preserve">To review, T cells come in a few varieties, so upon commitment, </w:t>
      </w:r>
      <w:r w:rsidR="00C4473E">
        <w:t>(explained shortly in Related Work</w:t>
      </w:r>
      <w:r w:rsidR="00C24D48">
        <w:t>†</w:t>
      </w:r>
      <w:r w:rsidR="00C4473E">
        <w:t xml:space="preserve">), </w:t>
      </w:r>
      <w:r w:rsidR="005654DB">
        <w:t>they</w:t>
      </w:r>
      <w:r w:rsidR="00C4473E">
        <w:t xml:space="preserve"> can</w:t>
      </w:r>
      <w:r w:rsidR="005654DB">
        <w:t xml:space="preserve"> take on</w:t>
      </w:r>
      <w:r w:rsidR="003F29B8">
        <w:t xml:space="preserve"> </w:t>
      </w:r>
      <w:r w:rsidR="005654DB">
        <w:t>new identities. So w</w:t>
      </w:r>
      <w:r w:rsidR="00C4473E">
        <w:t>hen they</w:t>
      </w:r>
      <w:r w:rsidR="005654DB">
        <w:t xml:space="preserve"> become mature enough to a certain point, (before becoming memory T cells) they commit to what duties are presented to them according to how they are identified</w:t>
      </w:r>
      <w:r w:rsidR="00C4473E">
        <w:t>,</w:t>
      </w:r>
      <w:r w:rsidR="005654DB">
        <w:t xml:space="preserve"> by what is called differentiation. An </w:t>
      </w:r>
      <w:r w:rsidR="00D1197C">
        <w:t>analogy</w:t>
      </w:r>
      <w:r w:rsidR="005654DB">
        <w:t xml:space="preserve"> is that they have graduated, and are now ready for a particular type of work. They work to attac</w:t>
      </w:r>
      <w:r w:rsidR="00C4473E">
        <w:t>k apv’s</w:t>
      </w:r>
      <w:r w:rsidR="005654DB">
        <w:t xml:space="preserve"> as required by the immune response and the immune system as a whole both in relation to the particular</w:t>
      </w:r>
      <w:r w:rsidR="00C4473E">
        <w:t xml:space="preserve"> </w:t>
      </w:r>
      <w:r w:rsidR="00A17184">
        <w:t>apv</w:t>
      </w:r>
      <w:r w:rsidR="005654DB">
        <w:t xml:space="preserve"> the person is exposed to. </w:t>
      </w:r>
    </w:p>
    <w:p w14:paraId="7D467E03" w14:textId="77777777" w:rsidR="005D3034" w:rsidRDefault="005D3034" w:rsidP="00354B0B">
      <w:pPr>
        <w:contextualSpacing/>
      </w:pPr>
    </w:p>
    <w:p w14:paraId="145D376C" w14:textId="176D503D" w:rsidR="005D3034" w:rsidRPr="00442621" w:rsidRDefault="005D3034" w:rsidP="00354B0B">
      <w:pPr>
        <w:contextualSpacing/>
      </w:pPr>
      <w:r>
        <w:t>[[Include jpgs of presentation]]</w:t>
      </w:r>
    </w:p>
    <w:p w14:paraId="3F5F0C59" w14:textId="77777777" w:rsidR="002F0A91" w:rsidRDefault="002F0A91">
      <w:pPr>
        <w:contextualSpacing/>
      </w:pPr>
    </w:p>
    <w:p w14:paraId="24561528" w14:textId="28BAA76E" w:rsidR="001334E4" w:rsidRPr="007A5492" w:rsidRDefault="00C32834" w:rsidP="00904132">
      <w:pPr>
        <w:contextualSpacing/>
      </w:pPr>
      <w:r>
        <w:rPr>
          <w:b/>
        </w:rPr>
        <w:t xml:space="preserve">      </w:t>
      </w:r>
      <w:r w:rsidR="00F00DAF">
        <w:rPr>
          <w:b/>
        </w:rPr>
        <w:t xml:space="preserve">                       </w:t>
      </w:r>
      <w:r w:rsidR="00D9041F" w:rsidRPr="00D9041F">
        <w:rPr>
          <w:b/>
        </w:rPr>
        <w:t>Related Work</w:t>
      </w:r>
      <w:r>
        <w:rPr>
          <w:b/>
        </w:rPr>
        <w:t xml:space="preserve"> </w:t>
      </w:r>
      <w:ins w:id="2" w:author="greatcfi@aol.com" w:date="2019-03-08T15:48:00Z">
        <w:r w:rsidR="00841A8B">
          <w:t xml:space="preserve"> </w:t>
        </w:r>
      </w:ins>
    </w:p>
    <w:p w14:paraId="7A3B244A" w14:textId="4F42BE51" w:rsidR="001334E4" w:rsidRPr="001F5198" w:rsidRDefault="001334E4" w:rsidP="001334E4">
      <w:pPr>
        <w:contextualSpacing/>
        <w:rPr>
          <w:b/>
        </w:rPr>
      </w:pPr>
      <w:r>
        <w:rPr>
          <w:b/>
        </w:rPr>
        <w:t>Kueh et al</w:t>
      </w:r>
    </w:p>
    <w:p w14:paraId="71D3999C" w14:textId="7C0F148E" w:rsidR="00000C65" w:rsidRDefault="007A5492" w:rsidP="00904132">
      <w:pPr>
        <w:contextualSpacing/>
      </w:pPr>
      <w:r>
        <w:t>H</w:t>
      </w:r>
      <w:r w:rsidR="001334E4">
        <w:t>ao Kueh et al</w:t>
      </w:r>
      <w:r>
        <w:t xml:space="preserve"> [2]</w:t>
      </w:r>
      <w:r w:rsidR="00C02D97">
        <w:t xml:space="preserve"> researched</w:t>
      </w:r>
      <w:r>
        <w:t xml:space="preserve"> a</w:t>
      </w:r>
      <w:r w:rsidR="00263979">
        <w:t xml:space="preserve"> </w:t>
      </w:r>
      <w:r w:rsidR="00C02D97">
        <w:t xml:space="preserve">new </w:t>
      </w:r>
      <w:r w:rsidR="00263979">
        <w:t>process of T cell co</w:t>
      </w:r>
      <w:r w:rsidR="007C5BC1">
        <w:t>mmitment</w:t>
      </w:r>
      <w:r w:rsidR="00C24D48">
        <w:t>†</w:t>
      </w:r>
      <w:r w:rsidR="007C5BC1">
        <w:t>. Commitment in this con</w:t>
      </w:r>
      <w:r w:rsidR="00263979">
        <w:t xml:space="preserve">text means </w:t>
      </w:r>
      <w:r w:rsidR="00760D8D">
        <w:t xml:space="preserve">more or less </w:t>
      </w:r>
      <w:r w:rsidR="00263979">
        <w:t xml:space="preserve">what it sounds like, and that is what Wodarz refers to as </w:t>
      </w:r>
      <w:r w:rsidR="00E21ABC">
        <w:t xml:space="preserve">activation. </w:t>
      </w:r>
      <w:r w:rsidR="007C5BC1">
        <w:t xml:space="preserve">It’s an enabling, </w:t>
      </w:r>
      <w:r w:rsidR="00850A60">
        <w:t>a type of switching-on</w:t>
      </w:r>
      <w:r w:rsidR="007C5BC1">
        <w:t xml:space="preserve"> or promotion of T cells to full funct</w:t>
      </w:r>
      <w:r w:rsidR="00D763DB">
        <w:t>ionality.</w:t>
      </w:r>
      <w:r w:rsidR="00C24D48">
        <w:t xml:space="preserve"> </w:t>
      </w:r>
      <w:r w:rsidR="003D30D3">
        <w:t xml:space="preserve">The main takeaway form Kueh et al in relation to this paper and C++ simulation application is what is called Bcl11b. </w:t>
      </w:r>
      <w:r w:rsidR="00E72652">
        <w:t>This gene that encodes the protein by the same name</w:t>
      </w:r>
      <w:r w:rsidR="00E9019F">
        <w:t xml:space="preserve"> has been heavily studied for years</w:t>
      </w:r>
      <w:r w:rsidR="00FA13CA">
        <w:t xml:space="preserve"> and continues to be examined. It</w:t>
      </w:r>
      <w:r w:rsidR="00E9019F">
        <w:t xml:space="preserve"> is not attempted to be explained here</w:t>
      </w:r>
      <w:r w:rsidR="00FA13CA">
        <w:t>,</w:t>
      </w:r>
      <w:r w:rsidR="00E9019F">
        <w:t xml:space="preserve"> other that it serves as a type of master electrical switch that is </w:t>
      </w:r>
      <w:r w:rsidR="000F3A1A">
        <w:t xml:space="preserve">controlled and regulated by a set of four </w:t>
      </w:r>
      <w:r w:rsidR="00FA13CA">
        <w:t xml:space="preserve">other </w:t>
      </w:r>
      <w:r w:rsidR="000F3A1A">
        <w:t>closely knit protein</w:t>
      </w:r>
      <w:r w:rsidR="00FA13CA">
        <w:t>s that are themselves s</w:t>
      </w:r>
      <w:r w:rsidR="000F3A1A">
        <w:t>witches</w:t>
      </w:r>
      <w:r w:rsidR="00653A6F">
        <w:t xml:space="preserve"> in the behavior</w:t>
      </w:r>
      <w:r w:rsidR="00A23D9F">
        <w:t>s</w:t>
      </w:r>
      <w:r w:rsidR="00653A6F">
        <w:t xml:space="preserve"> they exhibit</w:t>
      </w:r>
      <w:r w:rsidR="000F3A1A">
        <w:t>.</w:t>
      </w:r>
      <w:r w:rsidR="00A23D9F">
        <w:t xml:space="preserve"> A discussion of these four proteins are </w:t>
      </w:r>
      <w:r w:rsidR="00A23D9F">
        <w:lastRenderedPageBreak/>
        <w:t>out of scop</w:t>
      </w:r>
      <w:r w:rsidR="00FA13CA">
        <w:t>e for this paper’s purpose. The Bcl11b protein,</w:t>
      </w:r>
      <w:r w:rsidR="00DE5A6F">
        <w:t xml:space="preserve"> is </w:t>
      </w:r>
      <w:r w:rsidR="00000C65">
        <w:t>[most likely] subcellular [4], and is an initial factor in t</w:t>
      </w:r>
      <w:r w:rsidR="00F370A3">
        <w:t xml:space="preserve">he simulation, explained later in the </w:t>
      </w:r>
      <w:r w:rsidR="00A23D9F">
        <w:t>C++ Application D</w:t>
      </w:r>
      <w:r w:rsidR="00442265">
        <w:t>iscussion</w:t>
      </w:r>
      <w:r w:rsidR="00A23D9F">
        <w:t xml:space="preserve"> section</w:t>
      </w:r>
      <w:r w:rsidR="00442265">
        <w:t>.</w:t>
      </w:r>
      <w:r w:rsidR="00456224">
        <w:t xml:space="preserve"> As mentioned in the Introduction, this model sets up the starting condition</w:t>
      </w:r>
      <w:r w:rsidR="00AE7678">
        <w:t>s</w:t>
      </w:r>
      <w:r w:rsidR="00456224">
        <w:t xml:space="preserve"> for the next model discussed, </w:t>
      </w:r>
      <w:r w:rsidR="00AE7678">
        <w:t xml:space="preserve">and </w:t>
      </w:r>
      <w:r w:rsidR="00456224">
        <w:t xml:space="preserve">ie. </w:t>
      </w:r>
      <w:r w:rsidR="00AE7678">
        <w:t xml:space="preserve">the </w:t>
      </w:r>
      <w:r w:rsidR="00456224">
        <w:t>Wodarz et al</w:t>
      </w:r>
      <w:r w:rsidR="00AE7678">
        <w:t xml:space="preserve"> model</w:t>
      </w:r>
      <w:r w:rsidR="00456224">
        <w:t>.</w:t>
      </w:r>
    </w:p>
    <w:p w14:paraId="2CF16CEA" w14:textId="77777777" w:rsidR="008A1C83" w:rsidRDefault="008A1C83" w:rsidP="00904132">
      <w:pPr>
        <w:contextualSpacing/>
      </w:pPr>
    </w:p>
    <w:p w14:paraId="07EFA687" w14:textId="0FD42E5C" w:rsidR="00837932" w:rsidRDefault="00837932" w:rsidP="00904132">
      <w:pPr>
        <w:contextualSpacing/>
      </w:pPr>
      <w:r>
        <w:t>[[INCLUDE JPGS FROM BOOK]]</w:t>
      </w:r>
    </w:p>
    <w:p w14:paraId="5A03446E" w14:textId="77777777" w:rsidR="00837932" w:rsidRDefault="00837932" w:rsidP="00904132">
      <w:pPr>
        <w:contextualSpacing/>
      </w:pPr>
    </w:p>
    <w:p w14:paraId="2F428B0B" w14:textId="77777777" w:rsidR="008A1C83" w:rsidRPr="00666AB3" w:rsidRDefault="008A1C83" w:rsidP="008A1C83">
      <w:pPr>
        <w:contextualSpacing/>
      </w:pPr>
      <w:r>
        <w:rPr>
          <w:b/>
        </w:rPr>
        <w:t xml:space="preserve">Wodarz et al </w:t>
      </w:r>
    </w:p>
    <w:p w14:paraId="44EC1085" w14:textId="08B6B2F0" w:rsidR="008A1C83" w:rsidRDefault="00CF6458" w:rsidP="008A1C83">
      <w:pPr>
        <w:contextualSpacing/>
      </w:pPr>
      <w:r>
        <w:t>Firstly and briefly, a</w:t>
      </w:r>
      <w:r w:rsidR="008A1C83">
        <w:t xml:space="preserve"> pathway </w:t>
      </w:r>
      <w:r>
        <w:t xml:space="preserve">in this context </w:t>
      </w:r>
      <w:r w:rsidR="008A1C83">
        <w:t xml:space="preserve">is a </w:t>
      </w:r>
      <w:r w:rsidR="00BE3602">
        <w:t xml:space="preserve">set of </w:t>
      </w:r>
      <w:r w:rsidR="00DA484F">
        <w:t xml:space="preserve">specific </w:t>
      </w:r>
      <w:r w:rsidR="0001388F">
        <w:t>direction</w:t>
      </w:r>
      <w:r w:rsidR="00BE3602">
        <w:t>s</w:t>
      </w:r>
      <w:r>
        <w:t xml:space="preserve"> </w:t>
      </w:r>
      <w:r w:rsidR="008A1C83">
        <w:t xml:space="preserve">from one cell form </w:t>
      </w:r>
      <w:r>
        <w:t xml:space="preserve">or type </w:t>
      </w:r>
      <w:r w:rsidR="008A1C83">
        <w:t>to a different cell form</w:t>
      </w:r>
      <w:r>
        <w:t xml:space="preserve"> or type</w:t>
      </w:r>
      <w:r w:rsidR="0001388F">
        <w:t xml:space="preserve"> via</w:t>
      </w:r>
      <w:r w:rsidR="00FB5655">
        <w:t xml:space="preserve"> its </w:t>
      </w:r>
      <w:r w:rsidR="0001388F">
        <w:t>other direction</w:t>
      </w:r>
      <w:r w:rsidR="00FB5655">
        <w:t>s</w:t>
      </w:r>
      <w:r w:rsidR="0001388F">
        <w:t xml:space="preserve"> or path</w:t>
      </w:r>
      <w:r w:rsidR="00FB5655">
        <w:t>s</w:t>
      </w:r>
      <w:r>
        <w:t>.</w:t>
      </w:r>
      <w:r w:rsidR="0001388F">
        <w:t xml:space="preserve"> </w:t>
      </w:r>
      <w:r w:rsidR="00CD7499">
        <w:t>(In this context again), i</w:t>
      </w:r>
      <w:r>
        <w:t>t’s</w:t>
      </w:r>
      <w:r w:rsidR="008A1C83">
        <w:t xml:space="preserve"> ana</w:t>
      </w:r>
      <w:r w:rsidR="0001388F">
        <w:t>logous to a digital</w:t>
      </w:r>
      <w:r w:rsidR="008A1C83">
        <w:t xml:space="preserve"> circuit</w:t>
      </w:r>
      <w:r w:rsidR="00531374">
        <w:t xml:space="preserve"> </w:t>
      </w:r>
      <w:r w:rsidR="00CD7499">
        <w:t xml:space="preserve">(comprising of various control signals) </w:t>
      </w:r>
      <w:r w:rsidR="00531374">
        <w:t>with</w:t>
      </w:r>
      <w:r w:rsidR="008A1C83">
        <w:t xml:space="preserve"> </w:t>
      </w:r>
      <w:r w:rsidR="00CB146A">
        <w:t xml:space="preserve">one </w:t>
      </w:r>
      <w:r w:rsidR="008A1C83">
        <w:t>input an</w:t>
      </w:r>
      <w:r w:rsidR="00531374">
        <w:t>d</w:t>
      </w:r>
      <w:r w:rsidR="00CB146A">
        <w:t xml:space="preserve"> at least two</w:t>
      </w:r>
      <w:r w:rsidR="008A1C83">
        <w:t xml:space="preserve"> output</w:t>
      </w:r>
      <w:r w:rsidR="00531374">
        <w:t>s</w:t>
      </w:r>
      <w:r w:rsidR="00CB146A">
        <w:t xml:space="preserve"> such that a single signal starting at a specfic node can end up at </w:t>
      </w:r>
      <w:r w:rsidR="00CD7499">
        <w:t xml:space="preserve">one of </w:t>
      </w:r>
      <w:r w:rsidR="00CB146A">
        <w:t>two different but related nodes.</w:t>
      </w:r>
      <w:r w:rsidR="002C2F66">
        <w:t xml:space="preserve"> </w:t>
      </w:r>
      <w:r w:rsidR="008A1C83">
        <w:t xml:space="preserve">So Wodarz </w:t>
      </w:r>
      <w:r w:rsidR="00097FEC">
        <w:t>discusses</w:t>
      </w:r>
      <w:r w:rsidR="008A1C83">
        <w:t xml:space="preserve"> two pathways leading to CTL activation: a 'classical' pathway and a CD4-APC-CTL pathway. The details are out of scope for this venue.</w:t>
      </w:r>
      <w:r w:rsidR="002814B8">
        <w:t xml:space="preserve"> </w:t>
      </w:r>
      <w:r w:rsidR="00E431B2">
        <w:t xml:space="preserve"> </w:t>
      </w:r>
      <w:r w:rsidR="00531374">
        <w:t xml:space="preserve"> </w:t>
      </w:r>
    </w:p>
    <w:p w14:paraId="36D9D691" w14:textId="77777777" w:rsidR="00837932" w:rsidRDefault="00837932" w:rsidP="008A1C83">
      <w:pPr>
        <w:contextualSpacing/>
      </w:pPr>
    </w:p>
    <w:p w14:paraId="4CEBD715" w14:textId="4683517C" w:rsidR="00531374" w:rsidRDefault="00837932" w:rsidP="008A1C83">
      <w:pPr>
        <w:contextualSpacing/>
      </w:pPr>
      <w:r>
        <w:t>[[INCLUDE JPGS FROM BOOK]]</w:t>
      </w:r>
    </w:p>
    <w:p w14:paraId="5E094E51" w14:textId="77777777" w:rsidR="00837932" w:rsidRDefault="00837932" w:rsidP="008A1C83">
      <w:pPr>
        <w:contextualSpacing/>
        <w:rPr>
          <w:b/>
        </w:rPr>
      </w:pPr>
    </w:p>
    <w:p w14:paraId="0729296B" w14:textId="77777777" w:rsidR="008A1C83" w:rsidRDefault="008A1C83" w:rsidP="008A1C83">
      <w:pPr>
        <w:contextualSpacing/>
        <w:rPr>
          <w:ins w:id="3" w:author="greatcfi@aol.com" w:date="2019-03-08T17:06:00Z"/>
        </w:rPr>
      </w:pPr>
    </w:p>
    <w:p w14:paraId="236EFC68" w14:textId="3AE23927" w:rsidR="00EE264D" w:rsidRPr="00EB71A1" w:rsidRDefault="00831B1D" w:rsidP="00904132">
      <w:pPr>
        <w:contextualSpacing/>
        <w:rPr>
          <w:color w:val="FF0000"/>
        </w:rPr>
      </w:pPr>
      <w:r>
        <w:rPr>
          <w:b/>
          <w:color w:val="FF0000"/>
        </w:rPr>
        <w:t xml:space="preserve">                   </w:t>
      </w:r>
      <w:r w:rsidR="005712C6" w:rsidRPr="00EB71A1">
        <w:rPr>
          <w:color w:val="FF0000"/>
        </w:rPr>
        <w:t>…</w:t>
      </w:r>
      <w:r w:rsidRPr="00EB71A1">
        <w:rPr>
          <w:color w:val="FF0000"/>
        </w:rPr>
        <w:t xml:space="preserve"> </w:t>
      </w:r>
      <w:r w:rsidR="005712C6" w:rsidRPr="00EB71A1">
        <w:rPr>
          <w:color w:val="000000" w:themeColor="text1"/>
        </w:rPr>
        <w:t xml:space="preserve"> </w:t>
      </w:r>
      <w:r w:rsidR="0015561F" w:rsidRPr="00EB71A1">
        <w:rPr>
          <w:color w:val="FF0000"/>
        </w:rPr>
        <w:t>END RELATED WORK</w:t>
      </w:r>
    </w:p>
    <w:p w14:paraId="68DA4670" w14:textId="77777777" w:rsidR="009F3BFC" w:rsidRPr="00EB71A1" w:rsidRDefault="009F3BFC" w:rsidP="00904132">
      <w:pPr>
        <w:contextualSpacing/>
        <w:rPr>
          <w:color w:val="FF0000"/>
        </w:rPr>
      </w:pPr>
    </w:p>
    <w:p w14:paraId="11065F13" w14:textId="77777777" w:rsidR="001C69B4" w:rsidRPr="00EB71A1" w:rsidRDefault="001C69B4" w:rsidP="00904132">
      <w:pPr>
        <w:contextualSpacing/>
        <w:rPr>
          <w:color w:val="FF0000"/>
        </w:rPr>
      </w:pPr>
    </w:p>
    <w:p w14:paraId="3C7A1EF7" w14:textId="77777777" w:rsidR="001C69B4" w:rsidRPr="00EB71A1" w:rsidRDefault="001C69B4" w:rsidP="00904132">
      <w:pPr>
        <w:contextualSpacing/>
        <w:rPr>
          <w:color w:val="FF0000"/>
        </w:rPr>
      </w:pPr>
    </w:p>
    <w:p w14:paraId="671AEFDE" w14:textId="7DD59895" w:rsidR="00442265" w:rsidRPr="00442265" w:rsidRDefault="00442265" w:rsidP="00442265">
      <w:pPr>
        <w:contextualSpacing/>
        <w:rPr>
          <w:b/>
        </w:rPr>
      </w:pPr>
      <w:r>
        <w:rPr>
          <w:b/>
        </w:rPr>
        <w:t>C++ application discussion</w:t>
      </w:r>
    </w:p>
    <w:p w14:paraId="18CD346B" w14:textId="77777777" w:rsidR="009F3BFC" w:rsidRPr="00EB71A1" w:rsidRDefault="009F3BFC" w:rsidP="00904132">
      <w:pPr>
        <w:contextualSpacing/>
        <w:rPr>
          <w:color w:val="FF0000"/>
        </w:rPr>
      </w:pPr>
    </w:p>
    <w:p w14:paraId="1360BEC5" w14:textId="30EEDF5F" w:rsidR="009F3BFC" w:rsidRDefault="009F3BFC" w:rsidP="00904132">
      <w:pPr>
        <w:contextualSpacing/>
        <w:rPr>
          <w:b/>
          <w:color w:val="FF0000"/>
        </w:rPr>
      </w:pPr>
      <w:r w:rsidRPr="00EB71A1">
        <w:rPr>
          <w:color w:val="FF0000"/>
        </w:rPr>
        <w:t>Before describing the cpp program, an argument must be made as to why and how the W→K connectio</w:t>
      </w:r>
      <w:r w:rsidR="007965AA" w:rsidRPr="00EB71A1">
        <w:rPr>
          <w:color w:val="FF0000"/>
        </w:rPr>
        <w:t>n and why it’s</w:t>
      </w:r>
      <w:r w:rsidRPr="00EB71A1">
        <w:rPr>
          <w:color w:val="FF0000"/>
        </w:rPr>
        <w:t xml:space="preserve">. </w:t>
      </w:r>
    </w:p>
    <w:p w14:paraId="5B4671A6" w14:textId="72C7C65B" w:rsidR="000F0A0F" w:rsidRPr="000F0A0F" w:rsidRDefault="00831AE1" w:rsidP="00904132">
      <w:pPr>
        <w:contextualSpacing/>
        <w:rPr>
          <w:ins w:id="4" w:author="greatcfi@aol.com" w:date="2019-03-08T17:06:00Z"/>
          <w:color w:val="000000" w:themeColor="text1"/>
        </w:rPr>
      </w:pPr>
      <w:r>
        <w:rPr>
          <w:color w:val="000000" w:themeColor="text1"/>
        </w:rPr>
        <w:t>This can be u</w:t>
      </w:r>
      <w:r w:rsidR="000F0A0F">
        <w:rPr>
          <w:color w:val="000000" w:themeColor="text1"/>
        </w:rPr>
        <w:t>nder the heading, “Wodarz-Kueh correlation”</w:t>
      </w:r>
      <w:r>
        <w:rPr>
          <w:color w:val="000000" w:themeColor="text1"/>
        </w:rPr>
        <w:t>.</w:t>
      </w:r>
    </w:p>
    <w:p w14:paraId="73D5F7DF" w14:textId="77777777" w:rsidR="00EE264D" w:rsidRDefault="00EE264D" w:rsidP="00904132">
      <w:pPr>
        <w:contextualSpacing/>
        <w:rPr>
          <w:ins w:id="5" w:author="greatcfi@aol.com" w:date="2019-03-08T17:06:00Z"/>
        </w:rPr>
      </w:pPr>
    </w:p>
    <w:p w14:paraId="72931AE6" w14:textId="77777777" w:rsidR="00EE264D" w:rsidRDefault="00EE264D" w:rsidP="00904132">
      <w:pPr>
        <w:contextualSpacing/>
      </w:pPr>
    </w:p>
    <w:p w14:paraId="5D6F97AF" w14:textId="77777777" w:rsidR="000A3B4E" w:rsidRDefault="000A3B4E" w:rsidP="00904132">
      <w:pPr>
        <w:contextualSpacing/>
        <w:rPr>
          <w:ins w:id="6" w:author="greatcfi@aol.com" w:date="2019-03-08T17:06:00Z"/>
        </w:rPr>
      </w:pPr>
    </w:p>
    <w:p w14:paraId="107BD12F" w14:textId="77777777" w:rsidR="00EE264D" w:rsidRDefault="00EE264D" w:rsidP="00904132">
      <w:pPr>
        <w:contextualSpacing/>
      </w:pPr>
    </w:p>
    <w:p w14:paraId="73C20B7B" w14:textId="77777777" w:rsidR="001334E4" w:rsidRDefault="001334E4" w:rsidP="00904132">
      <w:pPr>
        <w:contextualSpacing/>
      </w:pPr>
    </w:p>
    <w:p w14:paraId="2BC775C2" w14:textId="761944EE" w:rsidR="00904132" w:rsidRDefault="00FE1764" w:rsidP="001334E4">
      <w:pPr>
        <w:contextualSpacing/>
        <w:rPr>
          <w:ins w:id="7" w:author="greatcfi@aol.com" w:date="2019-03-08T16:55:00Z"/>
        </w:rPr>
      </w:pPr>
      <w:r>
        <w:t>Cartogram</w:t>
      </w:r>
      <w:r w:rsidR="001334E4">
        <w:t xml:space="preserve"> process:</w:t>
      </w:r>
    </w:p>
    <w:p w14:paraId="412D0E3B" w14:textId="77777777" w:rsidR="00904132" w:rsidRDefault="00904132" w:rsidP="001334E4">
      <w:pPr>
        <w:contextualSpacing/>
      </w:pPr>
    </w:p>
    <w:p w14:paraId="1DFD4CA6" w14:textId="45B32530" w:rsidR="00904132" w:rsidRDefault="001334E4" w:rsidP="001334E4">
      <w:pPr>
        <w:contextualSpacing/>
      </w:pPr>
      <w:r>
        <w:tab/>
        <w:t>Input;</w:t>
      </w:r>
      <w:r w:rsidR="00763047">
        <w:t xml:space="preserve">      </w:t>
      </w:r>
    </w:p>
    <w:p w14:paraId="2AA82C26" w14:textId="42790FE8" w:rsidR="001334E4" w:rsidRDefault="00763047" w:rsidP="001334E4">
      <w:pPr>
        <w:contextualSpacing/>
      </w:pPr>
      <w:r>
        <w:t xml:space="preserve">                  </w:t>
      </w:r>
      <w:r w:rsidR="00E5402C">
        <w:t xml:space="preserve"> </w:t>
      </w:r>
      <w:r w:rsidR="001334E4">
        <w:t xml:space="preserve">Proliferation rates for CTL,  </w:t>
      </w:r>
    </w:p>
    <w:p w14:paraId="10B26A46" w14:textId="17A29735" w:rsidR="001334E4" w:rsidRDefault="001334E4" w:rsidP="001334E4">
      <w:pPr>
        <w:contextualSpacing/>
      </w:pPr>
      <w:r>
        <w:t xml:space="preserve">                  </w:t>
      </w:r>
      <w:r w:rsidR="00E5402C">
        <w:t xml:space="preserve"> </w:t>
      </w:r>
      <w:r>
        <w:t xml:space="preserve">given virus load (placement)  </w:t>
      </w:r>
    </w:p>
    <w:p w14:paraId="27A3C950" w14:textId="2D82EA1E" w:rsidR="001334E4" w:rsidRDefault="001334E4" w:rsidP="001334E4">
      <w:pPr>
        <w:contextualSpacing/>
      </w:pPr>
      <w:r>
        <w:t xml:space="preserve">                  </w:t>
      </w:r>
      <w:ins w:id="8" w:author="greatcfi@aol.com" w:date="2019-03-08T16:31:00Z">
        <w:r w:rsidR="00E5402C">
          <w:t xml:space="preserve"> </w:t>
        </w:r>
      </w:ins>
      <w:r>
        <w:t xml:space="preserve">in tissue sample. The CTL  </w:t>
      </w:r>
    </w:p>
    <w:p w14:paraId="516EB949" w14:textId="466D415F" w:rsidR="001334E4" w:rsidRDefault="001334E4" w:rsidP="001334E4">
      <w:pPr>
        <w:contextualSpacing/>
      </w:pPr>
      <w:r>
        <w:t xml:space="preserve">                  </w:t>
      </w:r>
      <w:ins w:id="9" w:author="greatcfi@aol.com" w:date="2019-03-08T16:31:00Z">
        <w:r w:rsidR="00E5402C">
          <w:t xml:space="preserve"> </w:t>
        </w:r>
      </w:ins>
      <w:r>
        <w:t xml:space="preserve">(or NK) counts, is determined  </w:t>
      </w:r>
    </w:p>
    <w:p w14:paraId="0E4D757A" w14:textId="04EF4CEE" w:rsidR="00763047" w:rsidRDefault="001334E4" w:rsidP="001334E4">
      <w:pPr>
        <w:contextualSpacing/>
      </w:pPr>
      <w:r>
        <w:t xml:space="preserve">                   by which Pathway is used.</w:t>
      </w:r>
    </w:p>
    <w:p w14:paraId="04A68306" w14:textId="77777777" w:rsidR="00054A04" w:rsidRDefault="00054A04" w:rsidP="001334E4">
      <w:pPr>
        <w:contextualSpacing/>
      </w:pPr>
    </w:p>
    <w:p w14:paraId="1972467D" w14:textId="02FD35D4" w:rsidR="00904132" w:rsidRDefault="001334E4" w:rsidP="001334E4">
      <w:pPr>
        <w:contextualSpacing/>
      </w:pPr>
      <w:r>
        <w:tab/>
        <w:t>Output;</w:t>
      </w:r>
      <w:r w:rsidR="00763047">
        <w:t xml:space="preserve">           </w:t>
      </w:r>
    </w:p>
    <w:p w14:paraId="28D0416F" w14:textId="45E5B7EA" w:rsidR="001334E4" w:rsidRDefault="00763047" w:rsidP="001334E4">
      <w:pPr>
        <w:contextualSpacing/>
      </w:pPr>
      <w:r>
        <w:t xml:space="preserve">                   </w:t>
      </w:r>
      <w:r w:rsidR="001334E4">
        <w:t xml:space="preserve">a) Relative kinetics between  </w:t>
      </w:r>
    </w:p>
    <w:p w14:paraId="10699A30" w14:textId="6369DD5B" w:rsidR="00763047" w:rsidRDefault="001334E4" w:rsidP="001334E4">
      <w:pPr>
        <w:contextualSpacing/>
      </w:pPr>
      <w:r>
        <w:t xml:space="preserve">                       the above cells.</w:t>
      </w:r>
      <w:r w:rsidR="00763047">
        <w:t xml:space="preserve">      </w:t>
      </w:r>
    </w:p>
    <w:p w14:paraId="1FF06F16" w14:textId="79D88FCB" w:rsidR="001334E4" w:rsidRDefault="00763047" w:rsidP="001334E4">
      <w:pPr>
        <w:contextualSpacing/>
      </w:pPr>
      <w:r>
        <w:t xml:space="preserve">                   </w:t>
      </w:r>
      <w:r w:rsidR="001334E4">
        <w:t xml:space="preserve">b) A graphical frame by  </w:t>
      </w:r>
    </w:p>
    <w:p w14:paraId="65E26A71" w14:textId="18CA47F5" w:rsidR="001334E4" w:rsidRDefault="001334E4" w:rsidP="001334E4">
      <w:pPr>
        <w:contextualSpacing/>
      </w:pPr>
      <w:r>
        <w:t xml:space="preserve">                        frame depiction of the </w:t>
      </w:r>
    </w:p>
    <w:p w14:paraId="3A1A6DE2" w14:textId="0C749EF8" w:rsidR="001334E4" w:rsidRDefault="001334E4" w:rsidP="001334E4">
      <w:pPr>
        <w:contextualSpacing/>
      </w:pPr>
      <w:r>
        <w:t xml:space="preserve">                       </w:t>
      </w:r>
      <w:ins w:id="10" w:author="greatcfi@aol.com" w:date="2019-03-08T16:30:00Z">
        <w:r w:rsidR="00763047">
          <w:t xml:space="preserve"> </w:t>
        </w:r>
      </w:ins>
      <w:r>
        <w:t xml:space="preserve">interactions of the cells. </w:t>
      </w:r>
    </w:p>
    <w:p w14:paraId="22F6421B" w14:textId="2205604B" w:rsidR="001334E4" w:rsidRDefault="001334E4" w:rsidP="001334E4">
      <w:pPr>
        <w:contextualSpacing/>
      </w:pPr>
      <w:r>
        <w:t xml:space="preserve">                   c) Some useful comparisons  </w:t>
      </w:r>
    </w:p>
    <w:p w14:paraId="79520229" w14:textId="3A9855FE" w:rsidR="00763047" w:rsidRDefault="001334E4" w:rsidP="00930CAA">
      <w:pPr>
        <w:contextualSpacing/>
        <w:rPr>
          <w:ins w:id="11" w:author="greatcfi@aol.com" w:date="2019-03-08T16:30:00Z"/>
        </w:rPr>
      </w:pPr>
      <w:r>
        <w:t xml:space="preserve">                        </w:t>
      </w:r>
      <w:ins w:id="12" w:author="greatcfi@aol.com" w:date="2019-03-08T16:30:00Z">
        <w:r w:rsidR="00763047">
          <w:t xml:space="preserve"> </w:t>
        </w:r>
      </w:ins>
      <w:r>
        <w:t>via an Excel spreadsheet.</w:t>
      </w:r>
    </w:p>
    <w:p w14:paraId="1E2E240A" w14:textId="77777777" w:rsidR="00904132" w:rsidRDefault="00904132" w:rsidP="00930CAA">
      <w:pPr>
        <w:contextualSpacing/>
        <w:rPr>
          <w:ins w:id="13" w:author="greatcfi@aol.com" w:date="2019-03-08T16:55:00Z"/>
        </w:rPr>
      </w:pPr>
    </w:p>
    <w:p w14:paraId="18BE6F3C" w14:textId="3920E2E7" w:rsidR="00B679C1" w:rsidRDefault="00B679C1" w:rsidP="00930CAA">
      <w:pPr>
        <w:contextualSpacing/>
        <w:rPr>
          <w:rFonts w:eastAsia="Times New Roman" w:cs="Times New Roman"/>
          <w:color w:val="000000" w:themeColor="text1"/>
        </w:rPr>
      </w:pPr>
    </w:p>
    <w:p w14:paraId="708DB914" w14:textId="77777777" w:rsidR="000A3B4E" w:rsidRDefault="000A3B4E" w:rsidP="00930CAA">
      <w:pPr>
        <w:contextualSpacing/>
        <w:rPr>
          <w:rFonts w:eastAsia="Times New Roman" w:cs="Times New Roman"/>
          <w:color w:val="000000" w:themeColor="text1"/>
        </w:rPr>
      </w:pPr>
    </w:p>
    <w:p w14:paraId="08022603" w14:textId="77777777" w:rsidR="000A3B4E" w:rsidRDefault="000A3B4E" w:rsidP="00930CAA">
      <w:pPr>
        <w:contextualSpacing/>
        <w:rPr>
          <w:rFonts w:eastAsia="Times New Roman" w:cs="Times New Roman"/>
          <w:color w:val="000000" w:themeColor="text1"/>
        </w:rPr>
      </w:pPr>
    </w:p>
    <w:p w14:paraId="69DE533C" w14:textId="77777777" w:rsidR="00054A04" w:rsidRDefault="00054A04" w:rsidP="00930CAA">
      <w:pPr>
        <w:contextualSpacing/>
        <w:rPr>
          <w:rFonts w:eastAsia="Times New Roman" w:cs="Times New Roman"/>
          <w:color w:val="000000" w:themeColor="text1"/>
        </w:rPr>
      </w:pPr>
    </w:p>
    <w:p w14:paraId="5578EA60" w14:textId="77777777" w:rsidR="000A3B4E" w:rsidRDefault="000A3B4E" w:rsidP="00930CAA">
      <w:pPr>
        <w:contextualSpacing/>
        <w:rPr>
          <w:rFonts w:eastAsia="Times New Roman" w:cs="Times New Roman"/>
          <w:color w:val="000000" w:themeColor="text1"/>
        </w:rPr>
      </w:pPr>
    </w:p>
    <w:p w14:paraId="5006D624" w14:textId="0666A027" w:rsidR="00904132" w:rsidRDefault="00D66698" w:rsidP="00B67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color w:val="000080"/>
          <w:sz w:val="20"/>
          <w:szCs w:val="20"/>
        </w:rPr>
      </w:pPr>
      <w:r>
        <w:rPr>
          <w:rFonts w:ascii="Courier" w:hAnsi="Courier" w:cs="Courier"/>
          <w:color w:val="000080"/>
          <w:sz w:val="20"/>
          <w:szCs w:val="20"/>
        </w:rPr>
        <w:t xml:space="preserve">    </w:t>
      </w:r>
      <w:r w:rsidR="00B679C1" w:rsidRPr="005735D0">
        <w:rPr>
          <w:rFonts w:ascii="Courier" w:hAnsi="Courier" w:cs="Courier"/>
          <w:color w:val="000080"/>
          <w:sz w:val="20"/>
          <w:szCs w:val="20"/>
        </w:rPr>
        <w:t>Initially,</w:t>
      </w:r>
      <w:r w:rsidR="00B679C1" w:rsidRPr="005735D0">
        <w:rPr>
          <w:rFonts w:ascii="Courier" w:hAnsi="Courier" w:cs="Courier"/>
          <w:color w:val="C0C0C0"/>
          <w:sz w:val="20"/>
          <w:szCs w:val="20"/>
        </w:rPr>
        <w:t xml:space="preserve"> </w:t>
      </w:r>
      <w:r w:rsidR="00B679C1" w:rsidRPr="005735D0">
        <w:rPr>
          <w:rFonts w:ascii="Courier" w:hAnsi="Courier" w:cs="Courier"/>
          <w:color w:val="000080"/>
          <w:sz w:val="20"/>
          <w:szCs w:val="20"/>
        </w:rPr>
        <w:t>the</w:t>
      </w:r>
      <w:r w:rsidR="00B679C1" w:rsidRPr="005735D0">
        <w:rPr>
          <w:rFonts w:ascii="Courier" w:hAnsi="Courier" w:cs="Courier"/>
          <w:color w:val="C0C0C0"/>
          <w:sz w:val="20"/>
          <w:szCs w:val="20"/>
        </w:rPr>
        <w:t xml:space="preserve"> </w:t>
      </w:r>
      <w:r w:rsidR="00B679C1" w:rsidRPr="005735D0">
        <w:rPr>
          <w:rFonts w:ascii="Courier" w:hAnsi="Courier" w:cs="Courier"/>
          <w:color w:val="000080"/>
          <w:sz w:val="20"/>
          <w:szCs w:val="20"/>
        </w:rPr>
        <w:t>vulnerable</w:t>
      </w:r>
      <w:r w:rsidR="00B679C1" w:rsidRPr="005735D0">
        <w:rPr>
          <w:rFonts w:ascii="Courier" w:hAnsi="Courier" w:cs="Courier"/>
          <w:color w:val="C0C0C0"/>
          <w:sz w:val="20"/>
          <w:szCs w:val="20"/>
        </w:rPr>
        <w:t xml:space="preserve"> </w:t>
      </w:r>
      <w:r w:rsidR="00B679C1" w:rsidRPr="005735D0">
        <w:rPr>
          <w:rFonts w:ascii="Courier" w:hAnsi="Courier" w:cs="Courier"/>
          <w:color w:val="000080"/>
          <w:sz w:val="20"/>
          <w:szCs w:val="20"/>
        </w:rPr>
        <w:t>tissue</w:t>
      </w:r>
      <w:r w:rsidR="00B679C1" w:rsidRPr="005735D0">
        <w:rPr>
          <w:rFonts w:ascii="Courier" w:hAnsi="Courier" w:cs="Courier"/>
          <w:color w:val="C0C0C0"/>
          <w:sz w:val="20"/>
          <w:szCs w:val="20"/>
        </w:rPr>
        <w:t xml:space="preserve"> </w:t>
      </w:r>
      <w:r w:rsidR="00B679C1" w:rsidRPr="005735D0">
        <w:rPr>
          <w:rFonts w:ascii="Courier" w:hAnsi="Courier" w:cs="Courier"/>
          <w:color w:val="000080"/>
          <w:sz w:val="20"/>
          <w:szCs w:val="20"/>
        </w:rPr>
        <w:t>sample</w:t>
      </w:r>
      <w:r w:rsidR="00B679C1" w:rsidRPr="005735D0">
        <w:rPr>
          <w:rFonts w:ascii="Courier" w:hAnsi="Courier" w:cs="Courier"/>
          <w:color w:val="C0C0C0"/>
          <w:sz w:val="20"/>
          <w:szCs w:val="20"/>
        </w:rPr>
        <w:t xml:space="preserve"> </w:t>
      </w:r>
      <w:r w:rsidR="00B679C1" w:rsidRPr="005735D0">
        <w:rPr>
          <w:rFonts w:ascii="Courier" w:hAnsi="Courier" w:cs="Courier"/>
          <w:color w:val="000080"/>
          <w:sz w:val="20"/>
          <w:szCs w:val="20"/>
        </w:rPr>
        <w:t>will</w:t>
      </w:r>
      <w:r w:rsidR="00B679C1" w:rsidRPr="005735D0">
        <w:rPr>
          <w:rFonts w:ascii="Courier" w:hAnsi="Courier" w:cs="Courier"/>
          <w:color w:val="C0C0C0"/>
          <w:sz w:val="20"/>
          <w:szCs w:val="20"/>
        </w:rPr>
        <w:t xml:space="preserve"> </w:t>
      </w:r>
      <w:r w:rsidR="00B679C1" w:rsidRPr="005735D0">
        <w:rPr>
          <w:rFonts w:ascii="Courier" w:hAnsi="Courier" w:cs="Courier"/>
          <w:color w:val="000080"/>
          <w:sz w:val="20"/>
          <w:szCs w:val="20"/>
        </w:rPr>
        <w:t>of</w:t>
      </w:r>
      <w:r w:rsidR="00B679C1" w:rsidRPr="005735D0">
        <w:rPr>
          <w:rFonts w:ascii="Courier" w:hAnsi="Courier" w:cs="Courier"/>
          <w:color w:val="C0C0C0"/>
          <w:sz w:val="20"/>
          <w:szCs w:val="20"/>
        </w:rPr>
        <w:t xml:space="preserve"> </w:t>
      </w:r>
      <w:r w:rsidR="00B679C1" w:rsidRPr="005735D0">
        <w:rPr>
          <w:rFonts w:ascii="Courier" w:hAnsi="Courier" w:cs="Courier"/>
          <w:color w:val="000080"/>
          <w:sz w:val="20"/>
          <w:szCs w:val="20"/>
        </w:rPr>
        <w:t>course</w:t>
      </w:r>
      <w:r w:rsidR="00B679C1" w:rsidRPr="005735D0">
        <w:rPr>
          <w:rFonts w:ascii="Courier" w:hAnsi="Courier" w:cs="Courier"/>
          <w:color w:val="C0C0C0"/>
          <w:sz w:val="20"/>
          <w:szCs w:val="20"/>
        </w:rPr>
        <w:t xml:space="preserve"> </w:t>
      </w:r>
      <w:r w:rsidR="00B679C1" w:rsidRPr="005735D0">
        <w:rPr>
          <w:rFonts w:ascii="Courier" w:hAnsi="Courier" w:cs="Courier"/>
          <w:color w:val="000080"/>
          <w:sz w:val="20"/>
          <w:szCs w:val="20"/>
        </w:rPr>
        <w:t>only</w:t>
      </w:r>
      <w:r w:rsidR="00B679C1" w:rsidRPr="005735D0">
        <w:rPr>
          <w:rFonts w:ascii="Courier" w:hAnsi="Courier" w:cs="Courier"/>
          <w:color w:val="C0C0C0"/>
          <w:sz w:val="20"/>
          <w:szCs w:val="20"/>
        </w:rPr>
        <w:t xml:space="preserve"> </w:t>
      </w:r>
      <w:r w:rsidR="00B679C1" w:rsidRPr="005735D0">
        <w:rPr>
          <w:rFonts w:ascii="Courier" w:hAnsi="Courier" w:cs="Courier"/>
          <w:color w:val="000080"/>
          <w:sz w:val="20"/>
          <w:szCs w:val="20"/>
        </w:rPr>
        <w:t>be,</w:t>
      </w:r>
      <w:r w:rsidR="00B679C1" w:rsidRPr="005735D0">
        <w:rPr>
          <w:rFonts w:ascii="Courier" w:hAnsi="Courier" w:cs="Courier"/>
          <w:color w:val="C0C0C0"/>
          <w:sz w:val="20"/>
          <w:szCs w:val="20"/>
        </w:rPr>
        <w:t xml:space="preserve"> </w:t>
      </w:r>
      <w:r w:rsidR="00B679C1" w:rsidRPr="005735D0">
        <w:rPr>
          <w:rFonts w:ascii="Courier" w:hAnsi="Courier" w:cs="Courier"/>
          <w:color w:val="000080"/>
          <w:sz w:val="20"/>
          <w:szCs w:val="20"/>
        </w:rPr>
        <w:t>healthy</w:t>
      </w:r>
      <w:r w:rsidR="00B679C1" w:rsidRPr="005735D0">
        <w:rPr>
          <w:rFonts w:ascii="Courier" w:hAnsi="Courier" w:cs="Courier"/>
          <w:color w:val="C0C0C0"/>
          <w:sz w:val="20"/>
          <w:szCs w:val="20"/>
        </w:rPr>
        <w:t xml:space="preserve"> </w:t>
      </w:r>
      <w:r w:rsidR="00B679C1" w:rsidRPr="005735D0">
        <w:rPr>
          <w:rFonts w:ascii="Courier" w:hAnsi="Courier" w:cs="Courier"/>
          <w:color w:val="000080"/>
          <w:sz w:val="20"/>
          <w:szCs w:val="20"/>
        </w:rPr>
        <w:t>H_ost</w:t>
      </w:r>
      <w:r w:rsidR="00B679C1" w:rsidRPr="005735D0">
        <w:rPr>
          <w:rFonts w:ascii="Courier" w:hAnsi="Courier" w:cs="Courier"/>
          <w:color w:val="C0C0C0"/>
          <w:sz w:val="20"/>
          <w:szCs w:val="20"/>
        </w:rPr>
        <w:t xml:space="preserve"> </w:t>
      </w:r>
      <w:r w:rsidR="00B679C1" w:rsidRPr="005735D0">
        <w:rPr>
          <w:rFonts w:ascii="Courier" w:hAnsi="Courier" w:cs="Courier"/>
          <w:color w:val="000080"/>
          <w:sz w:val="20"/>
          <w:szCs w:val="20"/>
        </w:rPr>
        <w:t>cells,</w:t>
      </w:r>
      <w:r w:rsidR="00B679C1" w:rsidRPr="005735D0">
        <w:rPr>
          <w:rFonts w:ascii="Courier" w:hAnsi="Courier" w:cs="Courier"/>
          <w:color w:val="C0C0C0"/>
          <w:sz w:val="20"/>
          <w:szCs w:val="20"/>
        </w:rPr>
        <w:t xml:space="preserve"> </w:t>
      </w:r>
      <w:r w:rsidR="00B679C1" w:rsidRPr="005735D0">
        <w:rPr>
          <w:rFonts w:ascii="Courier" w:hAnsi="Courier" w:cs="Courier"/>
          <w:color w:val="000080"/>
          <w:sz w:val="20"/>
          <w:szCs w:val="20"/>
        </w:rPr>
        <w:t>randomly.</w:t>
      </w:r>
      <w:r w:rsidR="00872372">
        <w:rPr>
          <w:rFonts w:ascii="Courier" w:hAnsi="Courier" w:cs="Courier"/>
          <w:color w:val="000080"/>
          <w:sz w:val="20"/>
          <w:szCs w:val="20"/>
        </w:rPr>
        <w:t xml:space="preserve"> Bcl11b may or may not be present. If not, it will not be initially, upon birth. That would be unfortunate. The baby will be declared a patient. The frame below </w:t>
      </w:r>
      <w:r w:rsidR="00413199">
        <w:rPr>
          <w:rFonts w:ascii="Courier" w:hAnsi="Courier" w:cs="Courier"/>
          <w:color w:val="000080"/>
          <w:sz w:val="20"/>
          <w:szCs w:val="20"/>
        </w:rPr>
        <w:t xml:space="preserve">is </w:t>
      </w:r>
      <w:r w:rsidR="00872372">
        <w:rPr>
          <w:rFonts w:ascii="Courier" w:hAnsi="Courier" w:cs="Courier"/>
          <w:color w:val="000080"/>
          <w:sz w:val="20"/>
          <w:szCs w:val="20"/>
        </w:rPr>
        <w:t xml:space="preserve">sans </w:t>
      </w:r>
      <w:r w:rsidR="00872372" w:rsidRPr="00B338EA">
        <w:rPr>
          <w:rFonts w:ascii="Courier" w:hAnsi="Courier" w:cs="Courier"/>
          <w:b/>
          <w:color w:val="000080"/>
          <w:sz w:val="20"/>
          <w:szCs w:val="20"/>
        </w:rPr>
        <w:t>B</w:t>
      </w:r>
      <w:r w:rsidR="00872372">
        <w:rPr>
          <w:rFonts w:ascii="Courier" w:hAnsi="Courier" w:cs="Courier"/>
          <w:color w:val="000080"/>
          <w:sz w:val="20"/>
          <w:szCs w:val="20"/>
        </w:rPr>
        <w:t>cl11b, (</w:t>
      </w:r>
      <w:r w:rsidR="00D9117E">
        <w:rPr>
          <w:rFonts w:ascii="Courier" w:hAnsi="Courier" w:cs="Courier"/>
          <w:color w:val="000080"/>
          <w:sz w:val="20"/>
          <w:szCs w:val="20"/>
        </w:rPr>
        <w:t>no ‘</w:t>
      </w:r>
      <w:r w:rsidR="00872372" w:rsidRPr="001E2EAD">
        <w:rPr>
          <w:rFonts w:ascii="Courier" w:hAnsi="Courier" w:cs="Courier"/>
          <w:b/>
          <w:color w:val="000080"/>
          <w:sz w:val="20"/>
          <w:szCs w:val="20"/>
        </w:rPr>
        <w:t>B</w:t>
      </w:r>
      <w:r w:rsidR="00413199">
        <w:rPr>
          <w:rFonts w:ascii="Courier" w:hAnsi="Courier" w:cs="Courier"/>
          <w:color w:val="000080"/>
          <w:sz w:val="20"/>
          <w:szCs w:val="20"/>
        </w:rPr>
        <w:t>’s</w:t>
      </w:r>
      <w:r w:rsidR="00872372">
        <w:rPr>
          <w:rFonts w:ascii="Courier" w:hAnsi="Courier" w:cs="Courier"/>
          <w:color w:val="000080"/>
          <w:sz w:val="20"/>
          <w:szCs w:val="20"/>
        </w:rPr>
        <w:t>)</w:t>
      </w:r>
      <w:r w:rsidR="00D9117E">
        <w:rPr>
          <w:rFonts w:ascii="Courier" w:hAnsi="Courier" w:cs="Courier"/>
          <w:color w:val="000080"/>
          <w:sz w:val="20"/>
          <w:szCs w:val="20"/>
        </w:rPr>
        <w:t>. It</w:t>
      </w:r>
      <w:r w:rsidR="00B729DB">
        <w:rPr>
          <w:rFonts w:ascii="Courier" w:hAnsi="Courier" w:cs="Courier"/>
          <w:color w:val="000080"/>
          <w:sz w:val="20"/>
          <w:szCs w:val="20"/>
        </w:rPr>
        <w:t xml:space="preserve"> must have this</w:t>
      </w:r>
      <w:r w:rsidR="00872372">
        <w:rPr>
          <w:rFonts w:ascii="Courier" w:hAnsi="Courier" w:cs="Courier"/>
          <w:color w:val="000080"/>
          <w:sz w:val="20"/>
          <w:szCs w:val="20"/>
        </w:rPr>
        <w:t xml:space="preserve"> gene to survive. The simulation program gracefully halts when no B’s are sensed. </w:t>
      </w:r>
      <w:r w:rsidR="00D9117E" w:rsidRPr="00930CAA">
        <w:rPr>
          <w:rFonts w:ascii="Courier" w:hAnsi="Courier" w:cs="Courier"/>
          <w:color w:val="000080"/>
          <w:sz w:val="20"/>
          <w:szCs w:val="20"/>
        </w:rPr>
        <w:t xml:space="preserve">If at least one B is present “upon birth”, the program continues with the Wodarz </w:t>
      </w:r>
      <w:r w:rsidR="00D260AB" w:rsidRPr="00930CAA">
        <w:rPr>
          <w:rFonts w:ascii="Courier" w:hAnsi="Courier" w:cs="Courier"/>
          <w:color w:val="000080"/>
          <w:sz w:val="20"/>
          <w:szCs w:val="20"/>
        </w:rPr>
        <w:t xml:space="preserve">et al </w:t>
      </w:r>
      <w:r w:rsidR="00D9117E" w:rsidRPr="00930CAA">
        <w:rPr>
          <w:rFonts w:ascii="Courier" w:hAnsi="Courier" w:cs="Courier"/>
          <w:color w:val="000080"/>
          <w:sz w:val="20"/>
          <w:szCs w:val="20"/>
        </w:rPr>
        <w:t>model</w:t>
      </w:r>
      <w:r w:rsidR="00DB5868">
        <w:rPr>
          <w:rFonts w:ascii="Courier" w:hAnsi="Courier" w:cs="Courier"/>
          <w:color w:val="000080"/>
          <w:sz w:val="20"/>
          <w:szCs w:val="20"/>
        </w:rPr>
        <w:t xml:space="preserve">. </w:t>
      </w:r>
    </w:p>
    <w:p w14:paraId="33E757F2" w14:textId="77777777" w:rsidR="00904132" w:rsidRDefault="00904132" w:rsidP="00B67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color w:val="000080"/>
          <w:sz w:val="20"/>
          <w:szCs w:val="20"/>
        </w:rPr>
      </w:pPr>
    </w:p>
    <w:p w14:paraId="1D1AF5D5" w14:textId="77777777" w:rsidR="000A3B4E" w:rsidRDefault="000A3B4E" w:rsidP="00B67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color w:val="000080"/>
          <w:sz w:val="20"/>
          <w:szCs w:val="20"/>
        </w:rPr>
      </w:pPr>
    </w:p>
    <w:p w14:paraId="2E55BD61" w14:textId="77777777" w:rsidR="000A3B4E" w:rsidRDefault="000A3B4E" w:rsidP="00B67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color w:val="000080"/>
          <w:sz w:val="20"/>
          <w:szCs w:val="20"/>
        </w:rPr>
      </w:pPr>
    </w:p>
    <w:p w14:paraId="2A4EF347" w14:textId="77777777" w:rsidR="000A3B4E" w:rsidRDefault="000A3B4E" w:rsidP="00B67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color w:val="000080"/>
          <w:sz w:val="20"/>
          <w:szCs w:val="20"/>
        </w:rPr>
      </w:pPr>
    </w:p>
    <w:p w14:paraId="31D7B7BF" w14:textId="77777777" w:rsidR="000A3B4E" w:rsidRDefault="000A3B4E" w:rsidP="00B67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color w:val="000080"/>
          <w:sz w:val="20"/>
          <w:szCs w:val="20"/>
        </w:rPr>
      </w:pPr>
    </w:p>
    <w:p w14:paraId="3BB0E2C5" w14:textId="77777777" w:rsidR="000A3B4E" w:rsidRDefault="000A3B4E" w:rsidP="00B67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color w:val="000080"/>
          <w:sz w:val="20"/>
          <w:szCs w:val="20"/>
        </w:rPr>
      </w:pPr>
    </w:p>
    <w:p w14:paraId="0BF864E1" w14:textId="77777777" w:rsidR="000A3B4E" w:rsidRDefault="000A3B4E" w:rsidP="00B67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color w:val="000080"/>
          <w:sz w:val="20"/>
          <w:szCs w:val="20"/>
        </w:rPr>
      </w:pPr>
    </w:p>
    <w:p w14:paraId="5342BFE3" w14:textId="77777777" w:rsidR="000A3B4E" w:rsidRDefault="000A3B4E" w:rsidP="00B67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color w:val="000080"/>
          <w:sz w:val="20"/>
          <w:szCs w:val="20"/>
        </w:rPr>
      </w:pPr>
    </w:p>
    <w:p w14:paraId="42C8517D" w14:textId="77777777" w:rsidR="000A3B4E" w:rsidRDefault="000A3B4E" w:rsidP="00B67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color w:val="000080"/>
          <w:sz w:val="20"/>
          <w:szCs w:val="20"/>
        </w:rPr>
      </w:pPr>
    </w:p>
    <w:p w14:paraId="19EB0313" w14:textId="77777777" w:rsidR="000A3B4E" w:rsidRDefault="000A3B4E" w:rsidP="00B67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color w:val="000080"/>
          <w:sz w:val="20"/>
          <w:szCs w:val="20"/>
        </w:rPr>
      </w:pPr>
    </w:p>
    <w:p w14:paraId="3369C60B" w14:textId="77777777" w:rsidR="00904132" w:rsidRDefault="00904132" w:rsidP="00B67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color w:val="000080"/>
          <w:sz w:val="20"/>
          <w:szCs w:val="20"/>
        </w:rPr>
      </w:pPr>
    </w:p>
    <w:p w14:paraId="6B2955A4" w14:textId="601AE97C" w:rsidR="00904132" w:rsidRDefault="001E2EAD" w:rsidP="00B67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b/>
          <w:color w:val="000080"/>
          <w:sz w:val="20"/>
          <w:szCs w:val="20"/>
        </w:rPr>
      </w:pPr>
      <w:r>
        <w:rPr>
          <w:rFonts w:ascii="Courier" w:hAnsi="Courier" w:cs="Courier"/>
          <w:color w:val="000080"/>
          <w:sz w:val="20"/>
          <w:szCs w:val="20"/>
        </w:rPr>
        <w:t>A</w:t>
      </w:r>
      <w:r w:rsidR="00A33CF5">
        <w:rPr>
          <w:rFonts w:ascii="Courier" w:hAnsi="Courier" w:cs="Courier"/>
          <w:color w:val="000080"/>
          <w:sz w:val="20"/>
          <w:szCs w:val="20"/>
        </w:rPr>
        <w:t xml:space="preserve">ssume </w:t>
      </w:r>
      <w:r w:rsidR="00092DC5">
        <w:rPr>
          <w:rFonts w:ascii="Courier" w:hAnsi="Courier" w:cs="Courier"/>
          <w:color w:val="000080"/>
          <w:sz w:val="20"/>
          <w:szCs w:val="20"/>
        </w:rPr>
        <w:t>eg. that a</w:t>
      </w:r>
      <w:r w:rsidR="00A33CF5">
        <w:rPr>
          <w:rFonts w:ascii="Courier" w:hAnsi="Courier" w:cs="Courier"/>
          <w:color w:val="000080"/>
          <w:sz w:val="20"/>
          <w:szCs w:val="20"/>
        </w:rPr>
        <w:t xml:space="preserve"> newborn </w:t>
      </w:r>
      <w:r w:rsidR="00092DC5">
        <w:rPr>
          <w:rFonts w:ascii="Courier" w:hAnsi="Courier" w:cs="Courier"/>
          <w:color w:val="000080"/>
          <w:sz w:val="20"/>
          <w:szCs w:val="20"/>
        </w:rPr>
        <w:t xml:space="preserve">baby </w:t>
      </w:r>
      <w:r w:rsidR="00A33CF5">
        <w:rPr>
          <w:rFonts w:ascii="Courier" w:hAnsi="Courier" w:cs="Courier"/>
          <w:color w:val="000080"/>
          <w:sz w:val="20"/>
          <w:szCs w:val="20"/>
        </w:rPr>
        <w:t>is healthy</w:t>
      </w:r>
      <w:r w:rsidR="00EA776D">
        <w:rPr>
          <w:rFonts w:ascii="Courier" w:hAnsi="Courier" w:cs="Courier"/>
          <w:color w:val="000080"/>
          <w:sz w:val="20"/>
          <w:szCs w:val="20"/>
        </w:rPr>
        <w:t xml:space="preserve"> and</w:t>
      </w:r>
      <w:r w:rsidR="0027030E">
        <w:rPr>
          <w:rFonts w:ascii="Courier" w:hAnsi="Courier" w:cs="Courier"/>
          <w:color w:val="000080"/>
          <w:sz w:val="20"/>
          <w:szCs w:val="20"/>
        </w:rPr>
        <w:t xml:space="preserve"> </w:t>
      </w:r>
      <w:r w:rsidR="00A33CF5">
        <w:rPr>
          <w:rFonts w:ascii="Courier" w:hAnsi="Courier" w:cs="Courier"/>
          <w:color w:val="000080"/>
          <w:sz w:val="20"/>
          <w:szCs w:val="20"/>
        </w:rPr>
        <w:t>Bcl11b genes exist</w:t>
      </w:r>
      <w:r w:rsidR="00882F5D">
        <w:rPr>
          <w:rFonts w:ascii="Courier" w:hAnsi="Courier" w:cs="Courier"/>
          <w:color w:val="000080"/>
          <w:sz w:val="20"/>
          <w:szCs w:val="20"/>
        </w:rPr>
        <w:t xml:space="preserve"> as an initial cpp runtime condition.</w:t>
      </w:r>
      <w:r w:rsidR="00D9117E" w:rsidRPr="00D0735D">
        <w:rPr>
          <w:rFonts w:ascii="Courier" w:hAnsi="Courier" w:cs="Courier"/>
          <w:b/>
          <w:color w:val="000080"/>
          <w:sz w:val="20"/>
          <w:szCs w:val="20"/>
        </w:rPr>
        <w:t xml:space="preserve"> </w:t>
      </w:r>
    </w:p>
    <w:p w14:paraId="7E8E8953" w14:textId="5E4DAD10" w:rsidR="00AD1C4E" w:rsidRPr="00AD1C4E" w:rsidRDefault="00AD1C4E" w:rsidP="00B67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b/>
          <w:color w:val="000080"/>
          <w:sz w:val="20"/>
          <w:szCs w:val="20"/>
        </w:rPr>
      </w:pPr>
    </w:p>
    <w:p w14:paraId="44C5464E" w14:textId="39D1E0A7" w:rsidR="00B679C1" w:rsidRPr="005735D0" w:rsidRDefault="00B679C1" w:rsidP="00B67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735D0">
        <w:rPr>
          <w:rFonts w:ascii="Courier" w:hAnsi="Courier" w:cs="Courier"/>
          <w:color w:val="C0C0C0"/>
          <w:sz w:val="20"/>
          <w:szCs w:val="20"/>
        </w:rPr>
        <w:t xml:space="preserve"> </w:t>
      </w:r>
      <w:r w:rsidRPr="005735D0">
        <w:rPr>
          <w:rFonts w:ascii="Courier" w:hAnsi="Courier" w:cs="Courier"/>
          <w:color w:val="000080"/>
          <w:sz w:val="20"/>
          <w:szCs w:val="20"/>
        </w:rPr>
        <w:t>|--------|</w:t>
      </w:r>
      <w:r w:rsidR="00872372">
        <w:rPr>
          <w:rFonts w:ascii="Courier" w:hAnsi="Courier" w:cs="Courier"/>
          <w:color w:val="000080"/>
          <w:sz w:val="20"/>
          <w:szCs w:val="20"/>
        </w:rPr>
        <w:t xml:space="preserve">     </w:t>
      </w:r>
    </w:p>
    <w:p w14:paraId="5F26FB78" w14:textId="77777777" w:rsidR="00B679C1" w:rsidRPr="005735D0" w:rsidRDefault="00B679C1" w:rsidP="00B67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735D0">
        <w:rPr>
          <w:rFonts w:ascii="Courier" w:hAnsi="Courier" w:cs="Courier"/>
          <w:color w:val="C0C0C0"/>
          <w:sz w:val="20"/>
          <w:szCs w:val="20"/>
        </w:rPr>
        <w:t xml:space="preserve"> </w:t>
      </w:r>
      <w:r w:rsidRPr="005735D0">
        <w:rPr>
          <w:rFonts w:ascii="Courier" w:hAnsi="Courier" w:cs="Courier"/>
          <w:color w:val="000080"/>
          <w:sz w:val="20"/>
          <w:szCs w:val="20"/>
        </w:rPr>
        <w:t>|</w:t>
      </w:r>
      <w:r w:rsidRPr="005735D0">
        <w:rPr>
          <w:rFonts w:ascii="Courier" w:hAnsi="Courier" w:cs="Courier"/>
          <w:color w:val="C0C0C0"/>
          <w:sz w:val="20"/>
          <w:szCs w:val="20"/>
        </w:rPr>
        <w:t xml:space="preserve">     </w:t>
      </w:r>
      <w:r w:rsidRPr="005735D0">
        <w:rPr>
          <w:rFonts w:ascii="Courier" w:hAnsi="Courier" w:cs="Courier"/>
          <w:color w:val="000080"/>
          <w:sz w:val="20"/>
          <w:szCs w:val="20"/>
        </w:rPr>
        <w:t>H</w:t>
      </w:r>
      <w:r w:rsidRPr="005735D0">
        <w:rPr>
          <w:rFonts w:ascii="Courier" w:hAnsi="Courier" w:cs="Courier"/>
          <w:color w:val="C0C0C0"/>
          <w:sz w:val="20"/>
          <w:szCs w:val="20"/>
        </w:rPr>
        <w:t xml:space="preserve">  </w:t>
      </w:r>
      <w:r w:rsidRPr="005735D0">
        <w:rPr>
          <w:rFonts w:ascii="Courier" w:hAnsi="Courier" w:cs="Courier"/>
          <w:color w:val="000080"/>
          <w:sz w:val="20"/>
          <w:szCs w:val="20"/>
        </w:rPr>
        <w:t>|</w:t>
      </w:r>
    </w:p>
    <w:p w14:paraId="758A2254" w14:textId="77777777" w:rsidR="00B679C1" w:rsidRPr="005735D0" w:rsidRDefault="00B679C1" w:rsidP="00B67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735D0">
        <w:rPr>
          <w:rFonts w:ascii="Courier" w:hAnsi="Courier" w:cs="Courier"/>
          <w:color w:val="C0C0C0"/>
          <w:sz w:val="20"/>
          <w:szCs w:val="20"/>
        </w:rPr>
        <w:t xml:space="preserve"> </w:t>
      </w:r>
      <w:r w:rsidRPr="005735D0">
        <w:rPr>
          <w:rFonts w:ascii="Courier" w:hAnsi="Courier" w:cs="Courier"/>
          <w:color w:val="000080"/>
          <w:sz w:val="20"/>
          <w:szCs w:val="20"/>
        </w:rPr>
        <w:t>|</w:t>
      </w:r>
      <w:r w:rsidRPr="005735D0">
        <w:rPr>
          <w:rFonts w:ascii="Courier" w:hAnsi="Courier" w:cs="Courier"/>
          <w:color w:val="C0C0C0"/>
          <w:sz w:val="20"/>
          <w:szCs w:val="20"/>
        </w:rPr>
        <w:t xml:space="preserve">    </w:t>
      </w:r>
      <w:r w:rsidRPr="005735D0">
        <w:rPr>
          <w:rFonts w:ascii="Courier" w:hAnsi="Courier" w:cs="Courier"/>
          <w:color w:val="000080"/>
          <w:sz w:val="20"/>
          <w:szCs w:val="20"/>
        </w:rPr>
        <w:t>H</w:t>
      </w:r>
      <w:r w:rsidRPr="005735D0">
        <w:rPr>
          <w:rFonts w:ascii="Courier" w:hAnsi="Courier" w:cs="Courier"/>
          <w:color w:val="C0C0C0"/>
          <w:sz w:val="20"/>
          <w:szCs w:val="20"/>
        </w:rPr>
        <w:t xml:space="preserve">   </w:t>
      </w:r>
      <w:r w:rsidRPr="005735D0">
        <w:rPr>
          <w:rFonts w:ascii="Courier" w:hAnsi="Courier" w:cs="Courier"/>
          <w:color w:val="000080"/>
          <w:sz w:val="20"/>
          <w:szCs w:val="20"/>
        </w:rPr>
        <w:t>|</w:t>
      </w:r>
    </w:p>
    <w:p w14:paraId="4F53D465" w14:textId="77777777" w:rsidR="00B679C1" w:rsidRPr="005735D0" w:rsidRDefault="00B679C1" w:rsidP="00B67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735D0">
        <w:rPr>
          <w:rFonts w:ascii="Courier" w:hAnsi="Courier" w:cs="Courier"/>
          <w:color w:val="C0C0C0"/>
          <w:sz w:val="20"/>
          <w:szCs w:val="20"/>
        </w:rPr>
        <w:t xml:space="preserve"> </w:t>
      </w:r>
      <w:r w:rsidRPr="005735D0">
        <w:rPr>
          <w:rFonts w:ascii="Courier" w:hAnsi="Courier" w:cs="Courier"/>
          <w:color w:val="000080"/>
          <w:sz w:val="20"/>
          <w:szCs w:val="20"/>
        </w:rPr>
        <w:t>|H</w:t>
      </w:r>
      <w:r w:rsidRPr="005735D0">
        <w:rPr>
          <w:rFonts w:ascii="Courier" w:hAnsi="Courier" w:cs="Courier"/>
          <w:color w:val="C0C0C0"/>
          <w:sz w:val="20"/>
          <w:szCs w:val="20"/>
        </w:rPr>
        <w:t xml:space="preserve">     </w:t>
      </w:r>
      <w:r w:rsidRPr="005735D0">
        <w:rPr>
          <w:rFonts w:ascii="Courier" w:hAnsi="Courier" w:cs="Courier"/>
          <w:color w:val="000080"/>
          <w:sz w:val="20"/>
          <w:szCs w:val="20"/>
        </w:rPr>
        <w:t>H</w:t>
      </w:r>
      <w:r w:rsidRPr="005735D0">
        <w:rPr>
          <w:rFonts w:ascii="Courier" w:hAnsi="Courier" w:cs="Courier"/>
          <w:color w:val="C0C0C0"/>
          <w:sz w:val="20"/>
          <w:szCs w:val="20"/>
        </w:rPr>
        <w:t xml:space="preserve"> </w:t>
      </w:r>
      <w:r w:rsidRPr="005735D0">
        <w:rPr>
          <w:rFonts w:ascii="Courier" w:hAnsi="Courier" w:cs="Courier"/>
          <w:color w:val="000080"/>
          <w:sz w:val="20"/>
          <w:szCs w:val="20"/>
        </w:rPr>
        <w:t>|</w:t>
      </w:r>
    </w:p>
    <w:p w14:paraId="5E080579" w14:textId="77777777" w:rsidR="00B679C1" w:rsidRPr="005735D0" w:rsidRDefault="00B679C1" w:rsidP="00B67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735D0">
        <w:rPr>
          <w:rFonts w:ascii="Courier" w:hAnsi="Courier" w:cs="Courier"/>
          <w:color w:val="C0C0C0"/>
          <w:sz w:val="20"/>
          <w:szCs w:val="20"/>
        </w:rPr>
        <w:t xml:space="preserve"> </w:t>
      </w:r>
      <w:r w:rsidRPr="005735D0">
        <w:rPr>
          <w:rFonts w:ascii="Courier" w:hAnsi="Courier" w:cs="Courier"/>
          <w:color w:val="000080"/>
          <w:sz w:val="20"/>
          <w:szCs w:val="20"/>
        </w:rPr>
        <w:t>|</w:t>
      </w:r>
      <w:r w:rsidRPr="005735D0">
        <w:rPr>
          <w:rFonts w:ascii="Courier" w:hAnsi="Courier" w:cs="Courier"/>
          <w:color w:val="C0C0C0"/>
          <w:sz w:val="20"/>
          <w:szCs w:val="20"/>
        </w:rPr>
        <w:t xml:space="preserve">    </w:t>
      </w:r>
      <w:r w:rsidRPr="005735D0">
        <w:rPr>
          <w:rFonts w:ascii="Courier" w:hAnsi="Courier" w:cs="Courier"/>
          <w:color w:val="000080"/>
          <w:sz w:val="20"/>
          <w:szCs w:val="20"/>
        </w:rPr>
        <w:t>H</w:t>
      </w:r>
      <w:r w:rsidRPr="005735D0">
        <w:rPr>
          <w:rFonts w:ascii="Courier" w:hAnsi="Courier" w:cs="Courier"/>
          <w:color w:val="C0C0C0"/>
          <w:sz w:val="20"/>
          <w:szCs w:val="20"/>
        </w:rPr>
        <w:t xml:space="preserve">   </w:t>
      </w:r>
      <w:r w:rsidRPr="005735D0">
        <w:rPr>
          <w:rFonts w:ascii="Courier" w:hAnsi="Courier" w:cs="Courier"/>
          <w:color w:val="000080"/>
          <w:sz w:val="20"/>
          <w:szCs w:val="20"/>
        </w:rPr>
        <w:t>|</w:t>
      </w:r>
    </w:p>
    <w:p w14:paraId="74C6EA8A" w14:textId="55C2C824" w:rsidR="00B679C1" w:rsidRPr="005735D0" w:rsidRDefault="00B679C1" w:rsidP="00B67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735D0">
        <w:rPr>
          <w:rFonts w:ascii="Courier" w:hAnsi="Courier" w:cs="Courier"/>
          <w:color w:val="C0C0C0"/>
          <w:sz w:val="20"/>
          <w:szCs w:val="20"/>
        </w:rPr>
        <w:t xml:space="preserve"> </w:t>
      </w:r>
      <w:r w:rsidRPr="005735D0">
        <w:rPr>
          <w:rFonts w:ascii="Courier" w:hAnsi="Courier" w:cs="Courier"/>
          <w:color w:val="000080"/>
          <w:sz w:val="20"/>
          <w:szCs w:val="20"/>
        </w:rPr>
        <w:t>|</w:t>
      </w:r>
      <w:r w:rsidRPr="005735D0">
        <w:rPr>
          <w:rFonts w:ascii="Courier" w:hAnsi="Courier" w:cs="Courier"/>
          <w:color w:val="C0C0C0"/>
          <w:sz w:val="20"/>
          <w:szCs w:val="20"/>
        </w:rPr>
        <w:t xml:space="preserve"> </w:t>
      </w:r>
      <w:r w:rsidRPr="005735D0">
        <w:rPr>
          <w:rFonts w:ascii="Courier" w:hAnsi="Courier" w:cs="Courier"/>
          <w:color w:val="000080"/>
          <w:sz w:val="20"/>
          <w:szCs w:val="20"/>
        </w:rPr>
        <w:t>H</w:t>
      </w:r>
      <w:r w:rsidRPr="005735D0">
        <w:rPr>
          <w:rFonts w:ascii="Courier" w:hAnsi="Courier" w:cs="Courier"/>
          <w:color w:val="C0C0C0"/>
          <w:sz w:val="20"/>
          <w:szCs w:val="20"/>
        </w:rPr>
        <w:t xml:space="preserve">  </w:t>
      </w:r>
      <w:r w:rsidRPr="005735D0">
        <w:rPr>
          <w:rFonts w:ascii="Courier" w:hAnsi="Courier" w:cs="Courier"/>
          <w:color w:val="000080"/>
          <w:sz w:val="20"/>
          <w:szCs w:val="20"/>
        </w:rPr>
        <w:t>H</w:t>
      </w:r>
      <w:r w:rsidR="00A33CF5">
        <w:rPr>
          <w:rFonts w:ascii="Courier" w:hAnsi="Courier" w:cs="Courier"/>
          <w:color w:val="000080"/>
          <w:sz w:val="20"/>
          <w:szCs w:val="20"/>
        </w:rPr>
        <w:t xml:space="preserve"> </w:t>
      </w:r>
      <w:r w:rsidR="00A33CF5" w:rsidRPr="00AD1C4E">
        <w:rPr>
          <w:rFonts w:ascii="Courier" w:hAnsi="Courier" w:cs="Courier"/>
          <w:b/>
          <w:color w:val="000080"/>
          <w:sz w:val="20"/>
          <w:szCs w:val="20"/>
        </w:rPr>
        <w:t>B</w:t>
      </w:r>
      <w:r w:rsidR="00A33CF5">
        <w:rPr>
          <w:rFonts w:ascii="Courier" w:hAnsi="Courier" w:cs="Courier"/>
          <w:color w:val="C0C0C0"/>
          <w:sz w:val="20"/>
          <w:szCs w:val="20"/>
        </w:rPr>
        <w:t xml:space="preserve"> </w:t>
      </w:r>
      <w:r w:rsidRPr="005735D0">
        <w:rPr>
          <w:rFonts w:ascii="Courier" w:hAnsi="Courier" w:cs="Courier"/>
          <w:color w:val="000080"/>
          <w:sz w:val="20"/>
          <w:szCs w:val="20"/>
        </w:rPr>
        <w:t>|</w:t>
      </w:r>
    </w:p>
    <w:p w14:paraId="0E20AC71" w14:textId="3025E548" w:rsidR="00B679C1" w:rsidRPr="005735D0" w:rsidRDefault="00B679C1" w:rsidP="00B67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735D0">
        <w:rPr>
          <w:rFonts w:ascii="Courier" w:hAnsi="Courier" w:cs="Courier"/>
          <w:color w:val="C0C0C0"/>
          <w:sz w:val="20"/>
          <w:szCs w:val="20"/>
        </w:rPr>
        <w:t xml:space="preserve"> </w:t>
      </w:r>
      <w:r w:rsidRPr="005735D0">
        <w:rPr>
          <w:rFonts w:ascii="Courier" w:hAnsi="Courier" w:cs="Courier"/>
          <w:color w:val="000080"/>
          <w:sz w:val="20"/>
          <w:szCs w:val="20"/>
        </w:rPr>
        <w:t>|</w:t>
      </w:r>
      <w:r w:rsidRPr="005735D0">
        <w:rPr>
          <w:rFonts w:ascii="Courier" w:hAnsi="Courier" w:cs="Courier"/>
          <w:color w:val="C0C0C0"/>
          <w:sz w:val="20"/>
          <w:szCs w:val="20"/>
        </w:rPr>
        <w:t xml:space="preserve"> </w:t>
      </w:r>
      <w:r w:rsidR="00A33CF5">
        <w:rPr>
          <w:rFonts w:ascii="Courier" w:hAnsi="Courier" w:cs="Courier"/>
          <w:color w:val="C0C0C0"/>
          <w:sz w:val="20"/>
          <w:szCs w:val="20"/>
        </w:rPr>
        <w:t xml:space="preserve">  </w:t>
      </w:r>
      <w:r w:rsidR="00A33CF5">
        <w:rPr>
          <w:rFonts w:ascii="Courier" w:hAnsi="Courier" w:cs="Courier"/>
          <w:b/>
          <w:color w:val="C0C0C0"/>
          <w:sz w:val="20"/>
          <w:szCs w:val="20"/>
        </w:rPr>
        <w:t xml:space="preserve"> </w:t>
      </w:r>
      <w:r w:rsidR="00A33CF5">
        <w:rPr>
          <w:rFonts w:ascii="Courier" w:hAnsi="Courier" w:cs="Courier"/>
          <w:color w:val="C0C0C0"/>
          <w:sz w:val="20"/>
          <w:szCs w:val="20"/>
        </w:rPr>
        <w:t xml:space="preserve"> </w:t>
      </w:r>
      <w:r w:rsidRPr="005735D0">
        <w:rPr>
          <w:rFonts w:ascii="Courier" w:hAnsi="Courier" w:cs="Courier"/>
          <w:color w:val="C0C0C0"/>
          <w:sz w:val="20"/>
          <w:szCs w:val="20"/>
        </w:rPr>
        <w:t xml:space="preserve">   </w:t>
      </w:r>
      <w:r w:rsidRPr="005735D0">
        <w:rPr>
          <w:rFonts w:ascii="Courier" w:hAnsi="Courier" w:cs="Courier"/>
          <w:color w:val="000080"/>
          <w:sz w:val="20"/>
          <w:szCs w:val="20"/>
        </w:rPr>
        <w:t>|</w:t>
      </w:r>
    </w:p>
    <w:p w14:paraId="16842BB7" w14:textId="77777777" w:rsidR="00B679C1" w:rsidRPr="005735D0" w:rsidRDefault="00B679C1" w:rsidP="00B67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735D0">
        <w:rPr>
          <w:rFonts w:ascii="Courier" w:hAnsi="Courier" w:cs="Courier"/>
          <w:color w:val="C0C0C0"/>
          <w:sz w:val="20"/>
          <w:szCs w:val="20"/>
        </w:rPr>
        <w:t xml:space="preserve"> </w:t>
      </w:r>
      <w:r w:rsidRPr="005735D0">
        <w:rPr>
          <w:rFonts w:ascii="Courier" w:hAnsi="Courier" w:cs="Courier"/>
          <w:color w:val="000080"/>
          <w:sz w:val="20"/>
          <w:szCs w:val="20"/>
        </w:rPr>
        <w:t>|</w:t>
      </w:r>
      <w:r w:rsidRPr="005735D0">
        <w:rPr>
          <w:rFonts w:ascii="Courier" w:hAnsi="Courier" w:cs="Courier"/>
          <w:color w:val="C0C0C0"/>
          <w:sz w:val="20"/>
          <w:szCs w:val="20"/>
        </w:rPr>
        <w:t xml:space="preserve"> </w:t>
      </w:r>
      <w:r w:rsidRPr="005735D0">
        <w:rPr>
          <w:rFonts w:ascii="Courier" w:hAnsi="Courier" w:cs="Courier"/>
          <w:color w:val="000080"/>
          <w:sz w:val="20"/>
          <w:szCs w:val="20"/>
        </w:rPr>
        <w:t>H</w:t>
      </w:r>
      <w:r w:rsidRPr="005735D0">
        <w:rPr>
          <w:rFonts w:ascii="Courier" w:hAnsi="Courier" w:cs="Courier"/>
          <w:color w:val="C0C0C0"/>
          <w:sz w:val="20"/>
          <w:szCs w:val="20"/>
        </w:rPr>
        <w:t xml:space="preserve">      </w:t>
      </w:r>
      <w:r w:rsidRPr="005735D0">
        <w:rPr>
          <w:rFonts w:ascii="Courier" w:hAnsi="Courier" w:cs="Courier"/>
          <w:color w:val="000080"/>
          <w:sz w:val="20"/>
          <w:szCs w:val="20"/>
        </w:rPr>
        <w:t>|</w:t>
      </w:r>
    </w:p>
    <w:p w14:paraId="678DDBF4" w14:textId="77777777" w:rsidR="00B679C1" w:rsidRPr="005735D0" w:rsidRDefault="00B679C1" w:rsidP="00B67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735D0">
        <w:rPr>
          <w:rFonts w:ascii="Courier" w:hAnsi="Courier" w:cs="Courier"/>
          <w:color w:val="C0C0C0"/>
          <w:sz w:val="20"/>
          <w:szCs w:val="20"/>
        </w:rPr>
        <w:t xml:space="preserve"> </w:t>
      </w:r>
      <w:r w:rsidRPr="005735D0">
        <w:rPr>
          <w:rFonts w:ascii="Courier" w:hAnsi="Courier" w:cs="Courier"/>
          <w:color w:val="000080"/>
          <w:sz w:val="20"/>
          <w:szCs w:val="20"/>
        </w:rPr>
        <w:t>|</w:t>
      </w:r>
      <w:r w:rsidRPr="005735D0">
        <w:rPr>
          <w:rFonts w:ascii="Courier" w:hAnsi="Courier" w:cs="Courier"/>
          <w:color w:val="C0C0C0"/>
          <w:sz w:val="20"/>
          <w:szCs w:val="20"/>
        </w:rPr>
        <w:t xml:space="preserve">  </w:t>
      </w:r>
      <w:r w:rsidRPr="005735D0">
        <w:rPr>
          <w:rFonts w:ascii="Courier" w:hAnsi="Courier" w:cs="Courier"/>
          <w:color w:val="000080"/>
          <w:sz w:val="20"/>
          <w:szCs w:val="20"/>
        </w:rPr>
        <w:t>H</w:t>
      </w:r>
      <w:r w:rsidRPr="005735D0">
        <w:rPr>
          <w:rFonts w:ascii="Courier" w:hAnsi="Courier" w:cs="Courier"/>
          <w:color w:val="C0C0C0"/>
          <w:sz w:val="20"/>
          <w:szCs w:val="20"/>
        </w:rPr>
        <w:t xml:space="preserve">     </w:t>
      </w:r>
      <w:r w:rsidRPr="005735D0">
        <w:rPr>
          <w:rFonts w:ascii="Courier" w:hAnsi="Courier" w:cs="Courier"/>
          <w:color w:val="000080"/>
          <w:sz w:val="20"/>
          <w:szCs w:val="20"/>
        </w:rPr>
        <w:t>|</w:t>
      </w:r>
    </w:p>
    <w:p w14:paraId="7DB8B44A" w14:textId="1F6FB814" w:rsidR="00AB343A" w:rsidRDefault="00B679C1" w:rsidP="00B679C1">
      <w:pPr>
        <w:contextualSpacing/>
      </w:pPr>
      <w:r w:rsidRPr="005735D0">
        <w:rPr>
          <w:rFonts w:ascii="Courier" w:hAnsi="Courier" w:cs="Courier"/>
          <w:color w:val="C0C0C0"/>
          <w:sz w:val="20"/>
          <w:szCs w:val="20"/>
        </w:rPr>
        <w:t xml:space="preserve"> </w:t>
      </w:r>
      <w:r w:rsidRPr="005735D0">
        <w:rPr>
          <w:rFonts w:ascii="Courier" w:hAnsi="Courier" w:cs="Courier"/>
          <w:color w:val="000080"/>
          <w:sz w:val="20"/>
          <w:szCs w:val="20"/>
        </w:rPr>
        <w:t>|--------|</w:t>
      </w:r>
    </w:p>
    <w:p w14:paraId="66B91A6D" w14:textId="77777777" w:rsidR="00AB343A" w:rsidRDefault="00AB343A" w:rsidP="00B679C1">
      <w:pPr>
        <w:contextualSpacing/>
      </w:pPr>
    </w:p>
    <w:p w14:paraId="2E7568D2" w14:textId="77777777" w:rsidR="00882F5D" w:rsidRDefault="00882F5D" w:rsidP="00B679C1">
      <w:pPr>
        <w:contextualSpacing/>
      </w:pPr>
    </w:p>
    <w:p w14:paraId="1AC441F0" w14:textId="77777777" w:rsidR="000A3B4E" w:rsidRDefault="000A3B4E" w:rsidP="00B679C1">
      <w:pPr>
        <w:contextualSpacing/>
      </w:pPr>
    </w:p>
    <w:p w14:paraId="66489E68" w14:textId="3DAD87DE" w:rsidR="00E53B59" w:rsidRPr="000D0D91" w:rsidRDefault="00B679C1" w:rsidP="00B67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C0C0C0"/>
          <w:sz w:val="20"/>
          <w:szCs w:val="20"/>
        </w:rPr>
      </w:pPr>
      <w:r w:rsidRPr="005735D0">
        <w:rPr>
          <w:rFonts w:ascii="Courier" w:hAnsi="Courier" w:cs="Courier"/>
          <w:color w:val="000080"/>
          <w:sz w:val="20"/>
          <w:szCs w:val="20"/>
        </w:rPr>
        <w:t>v=virus</w:t>
      </w:r>
      <w:r w:rsidRPr="005735D0">
        <w:rPr>
          <w:rFonts w:ascii="Courier" w:hAnsi="Courier" w:cs="Courier"/>
          <w:color w:val="C0C0C0"/>
          <w:sz w:val="20"/>
          <w:szCs w:val="20"/>
        </w:rPr>
        <w:t xml:space="preserve"> </w:t>
      </w:r>
      <w:r w:rsidRPr="005735D0">
        <w:rPr>
          <w:rFonts w:ascii="Courier" w:hAnsi="Courier" w:cs="Courier"/>
          <w:color w:val="000080"/>
          <w:sz w:val="20"/>
          <w:szCs w:val="20"/>
        </w:rPr>
        <w:t>cells,</w:t>
      </w:r>
      <w:r w:rsidRPr="005735D0">
        <w:rPr>
          <w:rFonts w:ascii="Courier" w:hAnsi="Courier" w:cs="Courier"/>
          <w:color w:val="C0C0C0"/>
          <w:sz w:val="20"/>
          <w:szCs w:val="20"/>
        </w:rPr>
        <w:t xml:space="preserve"> </w:t>
      </w:r>
      <w:r w:rsidRPr="005735D0">
        <w:rPr>
          <w:rFonts w:ascii="Courier" w:hAnsi="Courier" w:cs="Courier"/>
          <w:color w:val="000080"/>
          <w:sz w:val="20"/>
          <w:szCs w:val="20"/>
        </w:rPr>
        <w:t>H=healthy</w:t>
      </w:r>
      <w:r w:rsidRPr="005735D0">
        <w:rPr>
          <w:rFonts w:ascii="Courier" w:hAnsi="Courier" w:cs="Courier"/>
          <w:color w:val="C0C0C0"/>
          <w:sz w:val="20"/>
          <w:szCs w:val="20"/>
        </w:rPr>
        <w:t xml:space="preserve"> </w:t>
      </w:r>
      <w:r w:rsidRPr="005735D0">
        <w:rPr>
          <w:rFonts w:ascii="Courier" w:hAnsi="Courier" w:cs="Courier"/>
          <w:color w:val="000080"/>
          <w:sz w:val="20"/>
          <w:szCs w:val="20"/>
        </w:rPr>
        <w:t>H_ost</w:t>
      </w:r>
      <w:r w:rsidRPr="005735D0">
        <w:rPr>
          <w:rFonts w:ascii="Courier" w:hAnsi="Courier" w:cs="Courier"/>
          <w:color w:val="C0C0C0"/>
          <w:sz w:val="20"/>
          <w:szCs w:val="20"/>
        </w:rPr>
        <w:t xml:space="preserve"> </w:t>
      </w:r>
      <w:r w:rsidRPr="005735D0">
        <w:rPr>
          <w:rFonts w:ascii="Courier" w:hAnsi="Courier" w:cs="Courier"/>
          <w:color w:val="000080"/>
          <w:sz w:val="20"/>
          <w:szCs w:val="20"/>
        </w:rPr>
        <w:t>cells,</w:t>
      </w:r>
      <w:r w:rsidRPr="005735D0">
        <w:rPr>
          <w:rFonts w:ascii="Courier" w:hAnsi="Courier" w:cs="Courier"/>
          <w:color w:val="C0C0C0"/>
          <w:sz w:val="20"/>
          <w:szCs w:val="20"/>
        </w:rPr>
        <w:t xml:space="preserve"> </w:t>
      </w:r>
      <w:r w:rsidRPr="005735D0">
        <w:rPr>
          <w:rFonts w:ascii="Courier" w:hAnsi="Courier" w:cs="Courier"/>
          <w:color w:val="000080"/>
          <w:sz w:val="20"/>
          <w:szCs w:val="20"/>
        </w:rPr>
        <w:t>c=CTLs.</w:t>
      </w:r>
      <w:r w:rsidRPr="005735D0">
        <w:rPr>
          <w:rFonts w:ascii="Courier" w:hAnsi="Courier" w:cs="Courier"/>
          <w:color w:val="C0C0C0"/>
          <w:sz w:val="20"/>
          <w:szCs w:val="20"/>
        </w:rPr>
        <w:t xml:space="preserve"> </w:t>
      </w:r>
      <w:r w:rsidRPr="005735D0">
        <w:rPr>
          <w:rFonts w:ascii="Courier" w:hAnsi="Courier" w:cs="Courier"/>
          <w:color w:val="000080"/>
          <w:sz w:val="20"/>
          <w:szCs w:val="20"/>
        </w:rPr>
        <w:t>v</w:t>
      </w:r>
      <w:r w:rsidRPr="005735D0">
        <w:rPr>
          <w:rFonts w:ascii="Courier" w:hAnsi="Courier" w:cs="Courier"/>
          <w:color w:val="C0C0C0"/>
          <w:sz w:val="20"/>
          <w:szCs w:val="20"/>
        </w:rPr>
        <w:t xml:space="preserve"> </w:t>
      </w:r>
      <w:r w:rsidRPr="005735D0">
        <w:rPr>
          <w:rFonts w:ascii="Courier" w:hAnsi="Courier" w:cs="Courier"/>
          <w:color w:val="000080"/>
          <w:sz w:val="20"/>
          <w:szCs w:val="20"/>
        </w:rPr>
        <w:t>infects</w:t>
      </w:r>
      <w:r w:rsidRPr="005735D0">
        <w:rPr>
          <w:rFonts w:ascii="Courier" w:hAnsi="Courier" w:cs="Courier"/>
          <w:color w:val="C0C0C0"/>
          <w:sz w:val="20"/>
          <w:szCs w:val="20"/>
        </w:rPr>
        <w:t xml:space="preserve"> </w:t>
      </w:r>
      <w:r w:rsidRPr="005735D0">
        <w:rPr>
          <w:rFonts w:ascii="Courier" w:hAnsi="Courier" w:cs="Courier"/>
          <w:color w:val="000080"/>
          <w:sz w:val="20"/>
          <w:szCs w:val="20"/>
        </w:rPr>
        <w:t>and</w:t>
      </w:r>
      <w:r w:rsidRPr="005735D0">
        <w:rPr>
          <w:rFonts w:ascii="Courier" w:hAnsi="Courier" w:cs="Courier"/>
          <w:color w:val="C0C0C0"/>
          <w:sz w:val="20"/>
          <w:szCs w:val="20"/>
        </w:rPr>
        <w:t xml:space="preserve"> </w:t>
      </w:r>
      <w:r w:rsidRPr="005735D0">
        <w:rPr>
          <w:rFonts w:ascii="Courier" w:hAnsi="Courier" w:cs="Courier"/>
          <w:color w:val="000080"/>
          <w:sz w:val="20"/>
          <w:szCs w:val="20"/>
        </w:rPr>
        <w:t>c</w:t>
      </w:r>
      <w:r w:rsidRPr="005735D0">
        <w:rPr>
          <w:rFonts w:ascii="Courier" w:hAnsi="Courier" w:cs="Courier"/>
          <w:color w:val="C0C0C0"/>
          <w:sz w:val="20"/>
          <w:szCs w:val="20"/>
        </w:rPr>
        <w:t xml:space="preserve"> </w:t>
      </w:r>
      <w:r w:rsidRPr="005735D0">
        <w:rPr>
          <w:rFonts w:ascii="Courier" w:hAnsi="Courier" w:cs="Courier"/>
          <w:color w:val="000080"/>
          <w:sz w:val="20"/>
          <w:szCs w:val="20"/>
        </w:rPr>
        <w:t>proliferate</w:t>
      </w:r>
      <w:r w:rsidR="00C7754B">
        <w:rPr>
          <w:rFonts w:ascii="Courier" w:hAnsi="Courier" w:cs="Courier"/>
          <w:color w:val="000080"/>
          <w:sz w:val="20"/>
          <w:szCs w:val="20"/>
        </w:rPr>
        <w:t xml:space="preserve"> upon antigenic stimulation of our immune system</w:t>
      </w:r>
      <w:r w:rsidRPr="005735D0">
        <w:rPr>
          <w:rFonts w:ascii="Courier" w:hAnsi="Courier" w:cs="Courier"/>
          <w:color w:val="000080"/>
          <w:sz w:val="20"/>
          <w:szCs w:val="20"/>
        </w:rPr>
        <w:t>.</w:t>
      </w:r>
      <w:r w:rsidR="006D0AB3">
        <w:rPr>
          <w:rFonts w:ascii="Courier" w:hAnsi="Courier" w:cs="Courier"/>
          <w:color w:val="000080"/>
          <w:sz w:val="20"/>
          <w:szCs w:val="20"/>
        </w:rPr>
        <w:t xml:space="preserve"> T</w:t>
      </w:r>
      <w:r w:rsidR="00C7754B">
        <w:rPr>
          <w:rFonts w:ascii="Courier" w:hAnsi="Courier" w:cs="Courier"/>
          <w:color w:val="000080"/>
          <w:sz w:val="20"/>
          <w:szCs w:val="20"/>
        </w:rPr>
        <w:t>he c’</w:t>
      </w:r>
      <w:r w:rsidR="00CC78CD">
        <w:rPr>
          <w:rFonts w:ascii="Courier" w:hAnsi="Courier" w:cs="Courier"/>
          <w:color w:val="000080"/>
          <w:sz w:val="20"/>
          <w:szCs w:val="20"/>
        </w:rPr>
        <w:t>s populate enough to recover from our viral</w:t>
      </w:r>
      <w:r w:rsidR="00C7754B">
        <w:rPr>
          <w:rFonts w:ascii="Courier" w:hAnsi="Courier" w:cs="Courier"/>
          <w:color w:val="000080"/>
          <w:sz w:val="20"/>
          <w:szCs w:val="20"/>
        </w:rPr>
        <w:t xml:space="preserve"> attack.</w:t>
      </w:r>
    </w:p>
    <w:p w14:paraId="63299E04" w14:textId="77777777" w:rsidR="00B679C1" w:rsidRPr="005735D0" w:rsidRDefault="00B679C1" w:rsidP="00B67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735D0">
        <w:rPr>
          <w:rFonts w:ascii="Courier" w:hAnsi="Courier" w:cs="Courier"/>
          <w:color w:val="C0C0C0"/>
          <w:sz w:val="20"/>
          <w:szCs w:val="20"/>
        </w:rPr>
        <w:t xml:space="preserve"> </w:t>
      </w:r>
      <w:r w:rsidRPr="005735D0">
        <w:rPr>
          <w:rFonts w:ascii="Courier" w:hAnsi="Courier" w:cs="Courier"/>
          <w:color w:val="000080"/>
          <w:sz w:val="20"/>
          <w:szCs w:val="20"/>
        </w:rPr>
        <w:t>|--------|</w:t>
      </w:r>
    </w:p>
    <w:p w14:paraId="4E9FED13" w14:textId="77777777" w:rsidR="00B679C1" w:rsidRPr="005735D0" w:rsidRDefault="00B679C1" w:rsidP="00B67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735D0">
        <w:rPr>
          <w:rFonts w:ascii="Courier" w:hAnsi="Courier" w:cs="Courier"/>
          <w:color w:val="C0C0C0"/>
          <w:sz w:val="20"/>
          <w:szCs w:val="20"/>
        </w:rPr>
        <w:t xml:space="preserve"> </w:t>
      </w:r>
      <w:r w:rsidRPr="005735D0">
        <w:rPr>
          <w:rFonts w:ascii="Courier" w:hAnsi="Courier" w:cs="Courier"/>
          <w:color w:val="000080"/>
          <w:sz w:val="20"/>
          <w:szCs w:val="20"/>
        </w:rPr>
        <w:t>|v</w:t>
      </w:r>
      <w:r w:rsidRPr="005735D0">
        <w:rPr>
          <w:rFonts w:ascii="Courier" w:hAnsi="Courier" w:cs="Courier"/>
          <w:color w:val="C0C0C0"/>
          <w:sz w:val="20"/>
          <w:szCs w:val="20"/>
        </w:rPr>
        <w:t xml:space="preserve"> </w:t>
      </w:r>
      <w:r w:rsidRPr="005735D0">
        <w:rPr>
          <w:rFonts w:ascii="Courier" w:hAnsi="Courier" w:cs="Courier"/>
          <w:color w:val="000080"/>
          <w:sz w:val="20"/>
          <w:szCs w:val="20"/>
        </w:rPr>
        <w:t>c</w:t>
      </w:r>
      <w:r w:rsidRPr="005735D0">
        <w:rPr>
          <w:rFonts w:ascii="Courier" w:hAnsi="Courier" w:cs="Courier"/>
          <w:color w:val="C0C0C0"/>
          <w:sz w:val="20"/>
          <w:szCs w:val="20"/>
        </w:rPr>
        <w:t xml:space="preserve">  </w:t>
      </w:r>
      <w:r w:rsidRPr="005735D0">
        <w:rPr>
          <w:rFonts w:ascii="Courier" w:hAnsi="Courier" w:cs="Courier"/>
          <w:color w:val="000080"/>
          <w:sz w:val="20"/>
          <w:szCs w:val="20"/>
        </w:rPr>
        <w:t>H</w:t>
      </w:r>
      <w:r w:rsidRPr="005735D0">
        <w:rPr>
          <w:rFonts w:ascii="Courier" w:hAnsi="Courier" w:cs="Courier"/>
          <w:color w:val="C0C0C0"/>
          <w:sz w:val="20"/>
          <w:szCs w:val="20"/>
        </w:rPr>
        <w:t xml:space="preserve"> </w:t>
      </w:r>
      <w:r w:rsidRPr="005735D0">
        <w:rPr>
          <w:rFonts w:ascii="Courier" w:hAnsi="Courier" w:cs="Courier"/>
          <w:color w:val="000080"/>
          <w:sz w:val="20"/>
          <w:szCs w:val="20"/>
        </w:rPr>
        <w:t>v|</w:t>
      </w:r>
    </w:p>
    <w:p w14:paraId="6856C1C6" w14:textId="77777777" w:rsidR="00B679C1" w:rsidRPr="005735D0" w:rsidRDefault="00B679C1" w:rsidP="00B67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735D0">
        <w:rPr>
          <w:rFonts w:ascii="Courier" w:hAnsi="Courier" w:cs="Courier"/>
          <w:color w:val="C0C0C0"/>
          <w:sz w:val="20"/>
          <w:szCs w:val="20"/>
        </w:rPr>
        <w:t xml:space="preserve"> </w:t>
      </w:r>
      <w:r w:rsidRPr="005735D0">
        <w:rPr>
          <w:rFonts w:ascii="Courier" w:hAnsi="Courier" w:cs="Courier"/>
          <w:color w:val="000080"/>
          <w:sz w:val="20"/>
          <w:szCs w:val="20"/>
        </w:rPr>
        <w:t>|v</w:t>
      </w:r>
      <w:r w:rsidRPr="005735D0">
        <w:rPr>
          <w:rFonts w:ascii="Courier" w:hAnsi="Courier" w:cs="Courier"/>
          <w:color w:val="C0C0C0"/>
          <w:sz w:val="20"/>
          <w:szCs w:val="20"/>
        </w:rPr>
        <w:t xml:space="preserve">   </w:t>
      </w:r>
      <w:r w:rsidRPr="005735D0">
        <w:rPr>
          <w:rFonts w:ascii="Courier" w:hAnsi="Courier" w:cs="Courier"/>
          <w:color w:val="000080"/>
          <w:sz w:val="20"/>
          <w:szCs w:val="20"/>
        </w:rPr>
        <w:t>H</w:t>
      </w:r>
      <w:r w:rsidRPr="005735D0">
        <w:rPr>
          <w:rFonts w:ascii="Courier" w:hAnsi="Courier" w:cs="Courier"/>
          <w:color w:val="C0C0C0"/>
          <w:sz w:val="20"/>
          <w:szCs w:val="20"/>
        </w:rPr>
        <w:t xml:space="preserve"> </w:t>
      </w:r>
      <w:r w:rsidRPr="005735D0">
        <w:rPr>
          <w:rFonts w:ascii="Courier" w:hAnsi="Courier" w:cs="Courier"/>
          <w:color w:val="000080"/>
          <w:sz w:val="20"/>
          <w:szCs w:val="20"/>
        </w:rPr>
        <w:t>c</w:t>
      </w:r>
      <w:r w:rsidRPr="005735D0">
        <w:rPr>
          <w:rFonts w:ascii="Courier" w:hAnsi="Courier" w:cs="Courier"/>
          <w:color w:val="C0C0C0"/>
          <w:sz w:val="20"/>
          <w:szCs w:val="20"/>
        </w:rPr>
        <w:t xml:space="preserve"> </w:t>
      </w:r>
      <w:r w:rsidRPr="005735D0">
        <w:rPr>
          <w:rFonts w:ascii="Courier" w:hAnsi="Courier" w:cs="Courier"/>
          <w:color w:val="000080"/>
          <w:sz w:val="20"/>
          <w:szCs w:val="20"/>
        </w:rPr>
        <w:t>|</w:t>
      </w:r>
    </w:p>
    <w:p w14:paraId="6354BAE5" w14:textId="77777777" w:rsidR="00B679C1" w:rsidRPr="005735D0" w:rsidRDefault="00B679C1" w:rsidP="00B67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735D0">
        <w:rPr>
          <w:rFonts w:ascii="Courier" w:hAnsi="Courier" w:cs="Courier"/>
          <w:color w:val="C0C0C0"/>
          <w:sz w:val="20"/>
          <w:szCs w:val="20"/>
        </w:rPr>
        <w:t xml:space="preserve"> </w:t>
      </w:r>
      <w:r w:rsidRPr="005735D0">
        <w:rPr>
          <w:rFonts w:ascii="Courier" w:hAnsi="Courier" w:cs="Courier"/>
          <w:color w:val="000080"/>
          <w:sz w:val="20"/>
          <w:szCs w:val="20"/>
        </w:rPr>
        <w:t>|H</w:t>
      </w:r>
      <w:r w:rsidRPr="005735D0">
        <w:rPr>
          <w:rFonts w:ascii="Courier" w:hAnsi="Courier" w:cs="Courier"/>
          <w:color w:val="C0C0C0"/>
          <w:sz w:val="20"/>
          <w:szCs w:val="20"/>
        </w:rPr>
        <w:t xml:space="preserve">    </w:t>
      </w:r>
      <w:r w:rsidRPr="005735D0">
        <w:rPr>
          <w:rFonts w:ascii="Courier" w:hAnsi="Courier" w:cs="Courier"/>
          <w:color w:val="000080"/>
          <w:sz w:val="20"/>
          <w:szCs w:val="20"/>
        </w:rPr>
        <w:t>vH</w:t>
      </w:r>
      <w:r w:rsidRPr="005735D0">
        <w:rPr>
          <w:rFonts w:ascii="Courier" w:hAnsi="Courier" w:cs="Courier"/>
          <w:color w:val="C0C0C0"/>
          <w:sz w:val="20"/>
          <w:szCs w:val="20"/>
        </w:rPr>
        <w:t xml:space="preserve"> </w:t>
      </w:r>
      <w:r w:rsidRPr="005735D0">
        <w:rPr>
          <w:rFonts w:ascii="Courier" w:hAnsi="Courier" w:cs="Courier"/>
          <w:color w:val="000080"/>
          <w:sz w:val="20"/>
          <w:szCs w:val="20"/>
        </w:rPr>
        <w:t>|</w:t>
      </w:r>
    </w:p>
    <w:p w14:paraId="4492C798" w14:textId="432E8BF4" w:rsidR="00B679C1" w:rsidRPr="005735D0" w:rsidRDefault="00B679C1" w:rsidP="00B67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735D0">
        <w:rPr>
          <w:rFonts w:ascii="Courier" w:hAnsi="Courier" w:cs="Courier"/>
          <w:color w:val="C0C0C0"/>
          <w:sz w:val="20"/>
          <w:szCs w:val="20"/>
        </w:rPr>
        <w:t xml:space="preserve"> </w:t>
      </w:r>
      <w:r w:rsidRPr="005735D0">
        <w:rPr>
          <w:rFonts w:ascii="Courier" w:hAnsi="Courier" w:cs="Courier"/>
          <w:color w:val="000080"/>
          <w:sz w:val="20"/>
          <w:szCs w:val="20"/>
        </w:rPr>
        <w:t>|</w:t>
      </w:r>
      <w:r w:rsidRPr="005735D0">
        <w:rPr>
          <w:rFonts w:ascii="Courier" w:hAnsi="Courier" w:cs="Courier"/>
          <w:color w:val="C0C0C0"/>
          <w:sz w:val="20"/>
          <w:szCs w:val="20"/>
        </w:rPr>
        <w:t xml:space="preserve">  </w:t>
      </w:r>
      <w:r w:rsidRPr="005735D0">
        <w:rPr>
          <w:rFonts w:ascii="Courier" w:hAnsi="Courier" w:cs="Courier"/>
          <w:color w:val="000080"/>
          <w:sz w:val="20"/>
          <w:szCs w:val="20"/>
        </w:rPr>
        <w:t>v</w:t>
      </w:r>
      <w:r w:rsidRPr="005735D0">
        <w:rPr>
          <w:rFonts w:ascii="Courier" w:hAnsi="Courier" w:cs="Courier"/>
          <w:color w:val="C0C0C0"/>
          <w:sz w:val="20"/>
          <w:szCs w:val="20"/>
        </w:rPr>
        <w:t xml:space="preserve"> </w:t>
      </w:r>
      <w:r w:rsidRPr="005735D0">
        <w:rPr>
          <w:rFonts w:ascii="Courier" w:hAnsi="Courier" w:cs="Courier"/>
          <w:color w:val="000080"/>
          <w:sz w:val="20"/>
          <w:szCs w:val="20"/>
        </w:rPr>
        <w:t>H</w:t>
      </w:r>
      <w:r w:rsidR="00D77AB7" w:rsidRPr="000707A3">
        <w:rPr>
          <w:rFonts w:ascii="Courier" w:hAnsi="Courier" w:cs="Courier"/>
          <w:b/>
          <w:color w:val="000080"/>
          <w:sz w:val="20"/>
          <w:szCs w:val="20"/>
        </w:rPr>
        <w:t>B</w:t>
      </w:r>
      <w:r w:rsidRPr="005735D0">
        <w:rPr>
          <w:rFonts w:ascii="Courier" w:hAnsi="Courier" w:cs="Courier"/>
          <w:color w:val="C0C0C0"/>
          <w:sz w:val="20"/>
          <w:szCs w:val="20"/>
        </w:rPr>
        <w:t xml:space="preserve"> </w:t>
      </w:r>
      <w:r w:rsidRPr="005735D0">
        <w:rPr>
          <w:rFonts w:ascii="Courier" w:hAnsi="Courier" w:cs="Courier"/>
          <w:color w:val="000080"/>
          <w:sz w:val="20"/>
          <w:szCs w:val="20"/>
        </w:rPr>
        <w:t>v|</w:t>
      </w:r>
    </w:p>
    <w:p w14:paraId="4DFFFB58" w14:textId="77777777" w:rsidR="00B679C1" w:rsidRPr="005735D0" w:rsidRDefault="00B679C1" w:rsidP="00B67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735D0">
        <w:rPr>
          <w:rFonts w:ascii="Courier" w:hAnsi="Courier" w:cs="Courier"/>
          <w:color w:val="C0C0C0"/>
          <w:sz w:val="20"/>
          <w:szCs w:val="20"/>
        </w:rPr>
        <w:t xml:space="preserve"> </w:t>
      </w:r>
      <w:r w:rsidRPr="005735D0">
        <w:rPr>
          <w:rFonts w:ascii="Courier" w:hAnsi="Courier" w:cs="Courier"/>
          <w:color w:val="000080"/>
          <w:sz w:val="20"/>
          <w:szCs w:val="20"/>
        </w:rPr>
        <w:t>|</w:t>
      </w:r>
      <w:r w:rsidRPr="005735D0">
        <w:rPr>
          <w:rFonts w:ascii="Courier" w:hAnsi="Courier" w:cs="Courier"/>
          <w:color w:val="C0C0C0"/>
          <w:sz w:val="20"/>
          <w:szCs w:val="20"/>
        </w:rPr>
        <w:t xml:space="preserve"> </w:t>
      </w:r>
      <w:r w:rsidRPr="005735D0">
        <w:rPr>
          <w:rFonts w:ascii="Courier" w:hAnsi="Courier" w:cs="Courier"/>
          <w:color w:val="000080"/>
          <w:sz w:val="20"/>
          <w:szCs w:val="20"/>
        </w:rPr>
        <w:t>H</w:t>
      </w:r>
      <w:r w:rsidRPr="005735D0">
        <w:rPr>
          <w:rFonts w:ascii="Courier" w:hAnsi="Courier" w:cs="Courier"/>
          <w:color w:val="C0C0C0"/>
          <w:sz w:val="20"/>
          <w:szCs w:val="20"/>
        </w:rPr>
        <w:t xml:space="preserve"> </w:t>
      </w:r>
      <w:r w:rsidRPr="005735D0">
        <w:rPr>
          <w:rFonts w:ascii="Courier" w:hAnsi="Courier" w:cs="Courier"/>
          <w:color w:val="000080"/>
          <w:sz w:val="20"/>
          <w:szCs w:val="20"/>
        </w:rPr>
        <w:t>c</w:t>
      </w:r>
      <w:r w:rsidRPr="005735D0">
        <w:rPr>
          <w:rFonts w:ascii="Courier" w:hAnsi="Courier" w:cs="Courier"/>
          <w:color w:val="C0C0C0"/>
          <w:sz w:val="20"/>
          <w:szCs w:val="20"/>
        </w:rPr>
        <w:t xml:space="preserve"> </w:t>
      </w:r>
      <w:r w:rsidRPr="005735D0">
        <w:rPr>
          <w:rFonts w:ascii="Courier" w:hAnsi="Courier" w:cs="Courier"/>
          <w:color w:val="000080"/>
          <w:sz w:val="20"/>
          <w:szCs w:val="20"/>
        </w:rPr>
        <w:t>H</w:t>
      </w:r>
      <w:r w:rsidRPr="005735D0">
        <w:rPr>
          <w:rFonts w:ascii="Courier" w:hAnsi="Courier" w:cs="Courier"/>
          <w:color w:val="C0C0C0"/>
          <w:sz w:val="20"/>
          <w:szCs w:val="20"/>
        </w:rPr>
        <w:t xml:space="preserve"> </w:t>
      </w:r>
      <w:r w:rsidRPr="005735D0">
        <w:rPr>
          <w:rFonts w:ascii="Courier" w:hAnsi="Courier" w:cs="Courier"/>
          <w:color w:val="000080"/>
          <w:sz w:val="20"/>
          <w:szCs w:val="20"/>
        </w:rPr>
        <w:t>v|</w:t>
      </w:r>
    </w:p>
    <w:p w14:paraId="705A32BC" w14:textId="77777777" w:rsidR="00B679C1" w:rsidRPr="005735D0" w:rsidRDefault="00B679C1" w:rsidP="00B67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735D0">
        <w:rPr>
          <w:rFonts w:ascii="Courier" w:hAnsi="Courier" w:cs="Courier"/>
          <w:color w:val="C0C0C0"/>
          <w:sz w:val="20"/>
          <w:szCs w:val="20"/>
        </w:rPr>
        <w:t xml:space="preserve"> </w:t>
      </w:r>
      <w:r w:rsidRPr="005735D0">
        <w:rPr>
          <w:rFonts w:ascii="Courier" w:hAnsi="Courier" w:cs="Courier"/>
          <w:color w:val="000080"/>
          <w:sz w:val="20"/>
          <w:szCs w:val="20"/>
        </w:rPr>
        <w:t>|</w:t>
      </w:r>
      <w:r w:rsidRPr="005735D0">
        <w:rPr>
          <w:rFonts w:ascii="Courier" w:hAnsi="Courier" w:cs="Courier"/>
          <w:color w:val="C0C0C0"/>
          <w:sz w:val="20"/>
          <w:szCs w:val="20"/>
        </w:rPr>
        <w:t xml:space="preserve"> </w:t>
      </w:r>
      <w:r w:rsidRPr="005735D0">
        <w:rPr>
          <w:rFonts w:ascii="Courier" w:hAnsi="Courier" w:cs="Courier"/>
          <w:color w:val="000080"/>
          <w:sz w:val="20"/>
          <w:szCs w:val="20"/>
        </w:rPr>
        <w:t>v</w:t>
      </w:r>
      <w:r w:rsidRPr="005735D0">
        <w:rPr>
          <w:rFonts w:ascii="Courier" w:hAnsi="Courier" w:cs="Courier"/>
          <w:color w:val="C0C0C0"/>
          <w:sz w:val="20"/>
          <w:szCs w:val="20"/>
        </w:rPr>
        <w:t xml:space="preserve"> </w:t>
      </w:r>
      <w:r w:rsidRPr="005735D0">
        <w:rPr>
          <w:rFonts w:ascii="Courier" w:hAnsi="Courier" w:cs="Courier"/>
          <w:color w:val="000080"/>
          <w:sz w:val="20"/>
          <w:szCs w:val="20"/>
        </w:rPr>
        <w:t>v</w:t>
      </w:r>
      <w:r w:rsidRPr="005735D0">
        <w:rPr>
          <w:rFonts w:ascii="Courier" w:hAnsi="Courier" w:cs="Courier"/>
          <w:color w:val="C0C0C0"/>
          <w:sz w:val="20"/>
          <w:szCs w:val="20"/>
        </w:rPr>
        <w:t xml:space="preserve">  </w:t>
      </w:r>
      <w:r w:rsidRPr="005735D0">
        <w:rPr>
          <w:rFonts w:ascii="Courier" w:hAnsi="Courier" w:cs="Courier"/>
          <w:color w:val="000080"/>
          <w:sz w:val="20"/>
          <w:szCs w:val="20"/>
        </w:rPr>
        <w:t>v</w:t>
      </w:r>
      <w:r w:rsidRPr="005735D0">
        <w:rPr>
          <w:rFonts w:ascii="Courier" w:hAnsi="Courier" w:cs="Courier"/>
          <w:color w:val="C0C0C0"/>
          <w:sz w:val="20"/>
          <w:szCs w:val="20"/>
        </w:rPr>
        <w:t xml:space="preserve"> </w:t>
      </w:r>
      <w:r w:rsidRPr="005735D0">
        <w:rPr>
          <w:rFonts w:ascii="Courier" w:hAnsi="Courier" w:cs="Courier"/>
          <w:color w:val="000080"/>
          <w:sz w:val="20"/>
          <w:szCs w:val="20"/>
        </w:rPr>
        <w:t>|</w:t>
      </w:r>
    </w:p>
    <w:p w14:paraId="4F595959" w14:textId="77777777" w:rsidR="00B679C1" w:rsidRPr="005735D0" w:rsidRDefault="00B679C1" w:rsidP="00B67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735D0">
        <w:rPr>
          <w:rFonts w:ascii="Courier" w:hAnsi="Courier" w:cs="Courier"/>
          <w:color w:val="C0C0C0"/>
          <w:sz w:val="20"/>
          <w:szCs w:val="20"/>
        </w:rPr>
        <w:t xml:space="preserve"> </w:t>
      </w:r>
      <w:r w:rsidRPr="005735D0">
        <w:rPr>
          <w:rFonts w:ascii="Courier" w:hAnsi="Courier" w:cs="Courier"/>
          <w:color w:val="000080"/>
          <w:sz w:val="20"/>
          <w:szCs w:val="20"/>
        </w:rPr>
        <w:t>|</w:t>
      </w:r>
      <w:r w:rsidRPr="005735D0">
        <w:rPr>
          <w:rFonts w:ascii="Courier" w:hAnsi="Courier" w:cs="Courier"/>
          <w:color w:val="C0C0C0"/>
          <w:sz w:val="20"/>
          <w:szCs w:val="20"/>
        </w:rPr>
        <w:t xml:space="preserve"> </w:t>
      </w:r>
      <w:r w:rsidRPr="005735D0">
        <w:rPr>
          <w:rFonts w:ascii="Courier" w:hAnsi="Courier" w:cs="Courier"/>
          <w:color w:val="000080"/>
          <w:sz w:val="20"/>
          <w:szCs w:val="20"/>
        </w:rPr>
        <w:t>H</w:t>
      </w:r>
      <w:r w:rsidRPr="005735D0">
        <w:rPr>
          <w:rFonts w:ascii="Courier" w:hAnsi="Courier" w:cs="Courier"/>
          <w:color w:val="C0C0C0"/>
          <w:sz w:val="20"/>
          <w:szCs w:val="20"/>
        </w:rPr>
        <w:t xml:space="preserve"> </w:t>
      </w:r>
      <w:r w:rsidRPr="005735D0">
        <w:rPr>
          <w:rFonts w:ascii="Courier" w:hAnsi="Courier" w:cs="Courier"/>
          <w:color w:val="000080"/>
          <w:sz w:val="20"/>
          <w:szCs w:val="20"/>
        </w:rPr>
        <w:t>v</w:t>
      </w:r>
      <w:r w:rsidRPr="005735D0">
        <w:rPr>
          <w:rFonts w:ascii="Courier" w:hAnsi="Courier" w:cs="Courier"/>
          <w:color w:val="C0C0C0"/>
          <w:sz w:val="20"/>
          <w:szCs w:val="20"/>
        </w:rPr>
        <w:t xml:space="preserve">  </w:t>
      </w:r>
      <w:r w:rsidRPr="005735D0">
        <w:rPr>
          <w:rFonts w:ascii="Courier" w:hAnsi="Courier" w:cs="Courier"/>
          <w:color w:val="000080"/>
          <w:sz w:val="20"/>
          <w:szCs w:val="20"/>
        </w:rPr>
        <w:t>c</w:t>
      </w:r>
      <w:r w:rsidRPr="005735D0">
        <w:rPr>
          <w:rFonts w:ascii="Courier" w:hAnsi="Courier" w:cs="Courier"/>
          <w:color w:val="C0C0C0"/>
          <w:sz w:val="20"/>
          <w:szCs w:val="20"/>
        </w:rPr>
        <w:t xml:space="preserve"> </w:t>
      </w:r>
      <w:r w:rsidRPr="005735D0">
        <w:rPr>
          <w:rFonts w:ascii="Courier" w:hAnsi="Courier" w:cs="Courier"/>
          <w:color w:val="000080"/>
          <w:sz w:val="20"/>
          <w:szCs w:val="20"/>
        </w:rPr>
        <w:t>|</w:t>
      </w:r>
    </w:p>
    <w:p w14:paraId="31C57955" w14:textId="77777777" w:rsidR="00B679C1" w:rsidRPr="005735D0" w:rsidRDefault="00B679C1" w:rsidP="00B67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735D0">
        <w:rPr>
          <w:rFonts w:ascii="Courier" w:hAnsi="Courier" w:cs="Courier"/>
          <w:color w:val="C0C0C0"/>
          <w:sz w:val="20"/>
          <w:szCs w:val="20"/>
        </w:rPr>
        <w:t xml:space="preserve"> </w:t>
      </w:r>
      <w:r w:rsidRPr="005735D0">
        <w:rPr>
          <w:rFonts w:ascii="Courier" w:hAnsi="Courier" w:cs="Courier"/>
          <w:color w:val="000080"/>
          <w:sz w:val="20"/>
          <w:szCs w:val="20"/>
        </w:rPr>
        <w:t>|cvHv</w:t>
      </w:r>
      <w:r w:rsidRPr="005735D0">
        <w:rPr>
          <w:rFonts w:ascii="Courier" w:hAnsi="Courier" w:cs="Courier"/>
          <w:color w:val="C0C0C0"/>
          <w:sz w:val="20"/>
          <w:szCs w:val="20"/>
        </w:rPr>
        <w:t xml:space="preserve"> </w:t>
      </w:r>
      <w:r w:rsidRPr="005735D0">
        <w:rPr>
          <w:rFonts w:ascii="Courier" w:hAnsi="Courier" w:cs="Courier"/>
          <w:color w:val="000080"/>
          <w:sz w:val="20"/>
          <w:szCs w:val="20"/>
        </w:rPr>
        <w:t>v</w:t>
      </w:r>
      <w:r w:rsidRPr="005735D0">
        <w:rPr>
          <w:rFonts w:ascii="Courier" w:hAnsi="Courier" w:cs="Courier"/>
          <w:color w:val="C0C0C0"/>
          <w:sz w:val="20"/>
          <w:szCs w:val="20"/>
        </w:rPr>
        <w:t xml:space="preserve"> </w:t>
      </w:r>
      <w:r w:rsidRPr="005735D0">
        <w:rPr>
          <w:rFonts w:ascii="Courier" w:hAnsi="Courier" w:cs="Courier"/>
          <w:color w:val="000080"/>
          <w:sz w:val="20"/>
          <w:szCs w:val="20"/>
        </w:rPr>
        <w:t>v|</w:t>
      </w:r>
    </w:p>
    <w:p w14:paraId="776F1669" w14:textId="15279EA1" w:rsidR="00C46D2F" w:rsidRDefault="00B679C1" w:rsidP="00B67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735D0">
        <w:rPr>
          <w:rFonts w:ascii="Courier" w:hAnsi="Courier" w:cs="Courier"/>
          <w:color w:val="C0C0C0"/>
          <w:sz w:val="20"/>
          <w:szCs w:val="20"/>
        </w:rPr>
        <w:t xml:space="preserve"> </w:t>
      </w:r>
      <w:r w:rsidRPr="005735D0">
        <w:rPr>
          <w:rFonts w:ascii="Courier" w:hAnsi="Courier" w:cs="Courier"/>
          <w:color w:val="000080"/>
          <w:sz w:val="20"/>
          <w:szCs w:val="20"/>
        </w:rPr>
        <w:t>|--------|</w:t>
      </w:r>
    </w:p>
    <w:p w14:paraId="6898C027" w14:textId="77777777" w:rsidR="00C46D2F" w:rsidRDefault="00C46D2F" w:rsidP="00B67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14:paraId="6A0BA83A" w14:textId="77777777" w:rsidR="001E2EAD" w:rsidRDefault="001E2EAD" w:rsidP="00B67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14:paraId="5C41A172" w14:textId="77777777" w:rsidR="001E2EAD" w:rsidRDefault="001E2EAD" w:rsidP="00B67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14:paraId="5CDB6D3A" w14:textId="77777777" w:rsidR="001E2EAD" w:rsidRDefault="001E2EAD" w:rsidP="00B67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14:paraId="471F7C65" w14:textId="72CCF734" w:rsidR="00C46D2F" w:rsidRPr="00C46D2F" w:rsidRDefault="000D0D91" w:rsidP="000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80"/>
          <w:sz w:val="20"/>
          <w:szCs w:val="20"/>
        </w:rPr>
      </w:pPr>
      <w:r w:rsidRPr="005735D0">
        <w:rPr>
          <w:rFonts w:ascii="Courier" w:hAnsi="Courier" w:cs="Courier"/>
          <w:color w:val="000080"/>
          <w:sz w:val="20"/>
          <w:szCs w:val="20"/>
        </w:rPr>
        <w:lastRenderedPageBreak/>
        <w:t>Finally,</w:t>
      </w:r>
      <w:r w:rsidRPr="005735D0">
        <w:rPr>
          <w:rFonts w:ascii="Courier" w:hAnsi="Courier" w:cs="Courier"/>
          <w:color w:val="C0C0C0"/>
          <w:sz w:val="20"/>
          <w:szCs w:val="20"/>
        </w:rPr>
        <w:t xml:space="preserve"> </w:t>
      </w:r>
      <w:r w:rsidRPr="005735D0">
        <w:rPr>
          <w:rFonts w:ascii="Courier" w:hAnsi="Courier" w:cs="Courier"/>
          <w:color w:val="000080"/>
          <w:sz w:val="20"/>
          <w:szCs w:val="20"/>
        </w:rPr>
        <w:t>migration</w:t>
      </w:r>
      <w:r w:rsidRPr="005735D0">
        <w:rPr>
          <w:rFonts w:ascii="Courier" w:hAnsi="Courier" w:cs="Courier"/>
          <w:color w:val="C0C0C0"/>
          <w:sz w:val="20"/>
          <w:szCs w:val="20"/>
        </w:rPr>
        <w:t xml:space="preserve"> </w:t>
      </w:r>
      <w:r w:rsidRPr="005735D0">
        <w:rPr>
          <w:rFonts w:ascii="Courier" w:hAnsi="Courier" w:cs="Courier"/>
          <w:color w:val="000080"/>
          <w:sz w:val="20"/>
          <w:szCs w:val="20"/>
        </w:rPr>
        <w:t>occurs.</w:t>
      </w:r>
      <w:r w:rsidRPr="005735D0">
        <w:rPr>
          <w:rFonts w:ascii="Courier" w:hAnsi="Courier" w:cs="Courier"/>
          <w:color w:val="C0C0C0"/>
          <w:sz w:val="20"/>
          <w:szCs w:val="20"/>
        </w:rPr>
        <w:t xml:space="preserve"> </w:t>
      </w:r>
      <w:r w:rsidRPr="005735D0">
        <w:rPr>
          <w:rFonts w:ascii="Courier" w:hAnsi="Courier" w:cs="Courier"/>
          <w:color w:val="000080"/>
          <w:sz w:val="20"/>
          <w:szCs w:val="20"/>
        </w:rPr>
        <w:t>A</w:t>
      </w:r>
      <w:r w:rsidRPr="005735D0">
        <w:rPr>
          <w:rFonts w:ascii="Courier" w:hAnsi="Courier" w:cs="Courier"/>
          <w:color w:val="C0C0C0"/>
          <w:sz w:val="20"/>
          <w:szCs w:val="20"/>
        </w:rPr>
        <w:t xml:space="preserve"> </w:t>
      </w:r>
      <w:r w:rsidRPr="005735D0">
        <w:rPr>
          <w:rFonts w:ascii="Courier" w:hAnsi="Courier" w:cs="Courier"/>
          <w:color w:val="000080"/>
          <w:sz w:val="20"/>
          <w:szCs w:val="20"/>
        </w:rPr>
        <w:t>v</w:t>
      </w:r>
      <w:r w:rsidRPr="005735D0">
        <w:rPr>
          <w:rFonts w:ascii="Courier" w:hAnsi="Courier" w:cs="Courier"/>
          <w:color w:val="C0C0C0"/>
          <w:sz w:val="20"/>
          <w:szCs w:val="20"/>
        </w:rPr>
        <w:t xml:space="preserve"> </w:t>
      </w:r>
      <w:r w:rsidRPr="005735D0">
        <w:rPr>
          <w:rFonts w:ascii="Courier" w:hAnsi="Courier" w:cs="Courier"/>
          <w:color w:val="000080"/>
          <w:sz w:val="20"/>
          <w:szCs w:val="20"/>
        </w:rPr>
        <w:t>next</w:t>
      </w:r>
      <w:r w:rsidRPr="005735D0">
        <w:rPr>
          <w:rFonts w:ascii="Courier" w:hAnsi="Courier" w:cs="Courier"/>
          <w:color w:val="C0C0C0"/>
          <w:sz w:val="20"/>
          <w:szCs w:val="20"/>
        </w:rPr>
        <w:t xml:space="preserve"> </w:t>
      </w:r>
      <w:r w:rsidRPr="005735D0">
        <w:rPr>
          <w:rFonts w:ascii="Courier" w:hAnsi="Courier" w:cs="Courier"/>
          <w:color w:val="000080"/>
          <w:sz w:val="20"/>
          <w:szCs w:val="20"/>
        </w:rPr>
        <w:t>to</w:t>
      </w:r>
      <w:r w:rsidRPr="005735D0">
        <w:rPr>
          <w:rFonts w:ascii="Courier" w:hAnsi="Courier" w:cs="Courier"/>
          <w:color w:val="C0C0C0"/>
          <w:sz w:val="20"/>
          <w:szCs w:val="20"/>
        </w:rPr>
        <w:t xml:space="preserve"> </w:t>
      </w:r>
      <w:r w:rsidRPr="005735D0">
        <w:rPr>
          <w:rFonts w:ascii="Courier" w:hAnsi="Courier" w:cs="Courier"/>
          <w:color w:val="000080"/>
          <w:sz w:val="20"/>
          <w:szCs w:val="20"/>
        </w:rPr>
        <w:t>a</w:t>
      </w:r>
      <w:r w:rsidRPr="005735D0">
        <w:rPr>
          <w:rFonts w:ascii="Courier" w:hAnsi="Courier" w:cs="Courier"/>
          <w:color w:val="C0C0C0"/>
          <w:sz w:val="20"/>
          <w:szCs w:val="20"/>
        </w:rPr>
        <w:t xml:space="preserve"> </w:t>
      </w:r>
      <w:r w:rsidRPr="005735D0">
        <w:rPr>
          <w:rFonts w:ascii="Courier" w:hAnsi="Courier" w:cs="Courier"/>
          <w:color w:val="000080"/>
          <w:sz w:val="20"/>
          <w:szCs w:val="20"/>
        </w:rPr>
        <w:t>H</w:t>
      </w:r>
      <w:r w:rsidRPr="005735D0">
        <w:rPr>
          <w:rFonts w:ascii="Courier" w:hAnsi="Courier" w:cs="Courier"/>
          <w:color w:val="C0C0C0"/>
          <w:sz w:val="20"/>
          <w:szCs w:val="20"/>
        </w:rPr>
        <w:t xml:space="preserve"> </w:t>
      </w:r>
      <w:r w:rsidRPr="005735D0">
        <w:rPr>
          <w:rFonts w:ascii="Courier" w:hAnsi="Courier" w:cs="Courier"/>
          <w:color w:val="000080"/>
          <w:sz w:val="20"/>
          <w:szCs w:val="20"/>
        </w:rPr>
        <w:t>turns</w:t>
      </w:r>
      <w:r w:rsidRPr="005735D0">
        <w:rPr>
          <w:rFonts w:ascii="Courier" w:hAnsi="Courier" w:cs="Courier"/>
          <w:color w:val="C0C0C0"/>
          <w:sz w:val="20"/>
          <w:szCs w:val="20"/>
        </w:rPr>
        <w:t xml:space="preserve"> </w:t>
      </w:r>
      <w:r w:rsidRPr="005735D0">
        <w:rPr>
          <w:rFonts w:ascii="Courier" w:hAnsi="Courier" w:cs="Courier"/>
          <w:color w:val="000080"/>
          <w:sz w:val="20"/>
          <w:szCs w:val="20"/>
        </w:rPr>
        <w:t>the</w:t>
      </w:r>
      <w:r w:rsidRPr="005735D0">
        <w:rPr>
          <w:rFonts w:ascii="Courier" w:hAnsi="Courier" w:cs="Courier"/>
          <w:color w:val="C0C0C0"/>
          <w:sz w:val="20"/>
          <w:szCs w:val="20"/>
        </w:rPr>
        <w:t xml:space="preserve"> </w:t>
      </w:r>
      <w:r w:rsidRPr="005735D0">
        <w:rPr>
          <w:rFonts w:ascii="Courier" w:hAnsi="Courier" w:cs="Courier"/>
          <w:color w:val="000080"/>
          <w:sz w:val="20"/>
          <w:szCs w:val="20"/>
        </w:rPr>
        <w:t>H</w:t>
      </w:r>
      <w:r w:rsidRPr="005735D0">
        <w:rPr>
          <w:rFonts w:ascii="Courier" w:hAnsi="Courier" w:cs="Courier"/>
          <w:color w:val="C0C0C0"/>
          <w:sz w:val="20"/>
          <w:szCs w:val="20"/>
        </w:rPr>
        <w:t xml:space="preserve"> </w:t>
      </w:r>
      <w:r w:rsidRPr="005735D0">
        <w:rPr>
          <w:rFonts w:ascii="Courier" w:hAnsi="Courier" w:cs="Courier"/>
          <w:color w:val="000080"/>
          <w:sz w:val="20"/>
          <w:szCs w:val="20"/>
        </w:rPr>
        <w:t>into</w:t>
      </w:r>
      <w:r w:rsidRPr="005735D0">
        <w:rPr>
          <w:rFonts w:ascii="Courier" w:hAnsi="Courier" w:cs="Courier"/>
          <w:color w:val="C0C0C0"/>
          <w:sz w:val="20"/>
          <w:szCs w:val="20"/>
        </w:rPr>
        <w:t xml:space="preserve"> </w:t>
      </w:r>
      <w:r w:rsidRPr="005735D0">
        <w:rPr>
          <w:rFonts w:ascii="Courier" w:hAnsi="Courier" w:cs="Courier"/>
          <w:color w:val="000080"/>
          <w:sz w:val="20"/>
          <w:szCs w:val="20"/>
        </w:rPr>
        <w:t>an</w:t>
      </w:r>
      <w:r w:rsidRPr="005735D0">
        <w:rPr>
          <w:rFonts w:ascii="Courier" w:hAnsi="Courier" w:cs="Courier"/>
          <w:color w:val="C0C0C0"/>
          <w:sz w:val="20"/>
          <w:szCs w:val="20"/>
        </w:rPr>
        <w:t xml:space="preserve"> </w:t>
      </w:r>
      <w:r w:rsidRPr="005735D0">
        <w:rPr>
          <w:rFonts w:ascii="Courier" w:hAnsi="Courier" w:cs="Courier"/>
          <w:color w:val="000080"/>
          <w:sz w:val="20"/>
          <w:szCs w:val="20"/>
        </w:rPr>
        <w:t>h.</w:t>
      </w:r>
      <w:r w:rsidRPr="005735D0">
        <w:rPr>
          <w:rFonts w:ascii="Courier" w:hAnsi="Courier" w:cs="Courier"/>
          <w:color w:val="C0C0C0"/>
          <w:sz w:val="20"/>
          <w:szCs w:val="20"/>
        </w:rPr>
        <w:t xml:space="preserve"> </w:t>
      </w:r>
      <w:r w:rsidR="006D0AB3">
        <w:rPr>
          <w:rFonts w:ascii="Courier" w:hAnsi="Courier" w:cs="Courier"/>
          <w:color w:val="000080"/>
          <w:sz w:val="20"/>
          <w:szCs w:val="20"/>
        </w:rPr>
        <w:t>A</w:t>
      </w:r>
      <w:r w:rsidRPr="005735D0">
        <w:rPr>
          <w:rFonts w:ascii="Courier" w:hAnsi="Courier" w:cs="Courier"/>
          <w:color w:val="C0C0C0"/>
          <w:sz w:val="20"/>
          <w:szCs w:val="20"/>
        </w:rPr>
        <w:t xml:space="preserve"> </w:t>
      </w:r>
      <w:r w:rsidRPr="005735D0">
        <w:rPr>
          <w:rFonts w:ascii="Courier" w:hAnsi="Courier" w:cs="Courier"/>
          <w:color w:val="000080"/>
          <w:sz w:val="20"/>
          <w:szCs w:val="20"/>
        </w:rPr>
        <w:t>v</w:t>
      </w:r>
      <w:r w:rsidRPr="005735D0">
        <w:rPr>
          <w:rFonts w:ascii="Courier" w:hAnsi="Courier" w:cs="Courier"/>
          <w:color w:val="C0C0C0"/>
          <w:sz w:val="20"/>
          <w:szCs w:val="20"/>
        </w:rPr>
        <w:t xml:space="preserve"> </w:t>
      </w:r>
      <w:r w:rsidRPr="005735D0">
        <w:rPr>
          <w:rFonts w:ascii="Courier" w:hAnsi="Courier" w:cs="Courier"/>
          <w:color w:val="000080"/>
          <w:sz w:val="20"/>
          <w:szCs w:val="20"/>
        </w:rPr>
        <w:t>will</w:t>
      </w:r>
      <w:r w:rsidRPr="005735D0">
        <w:rPr>
          <w:rFonts w:ascii="Courier" w:hAnsi="Courier" w:cs="Courier"/>
          <w:color w:val="C0C0C0"/>
          <w:sz w:val="20"/>
          <w:szCs w:val="20"/>
        </w:rPr>
        <w:t xml:space="preserve"> </w:t>
      </w:r>
      <w:r w:rsidRPr="005735D0">
        <w:rPr>
          <w:rFonts w:ascii="Courier" w:hAnsi="Courier" w:cs="Courier"/>
          <w:color w:val="000080"/>
          <w:sz w:val="20"/>
          <w:szCs w:val="20"/>
        </w:rPr>
        <w:t>be</w:t>
      </w:r>
      <w:r w:rsidRPr="005735D0">
        <w:rPr>
          <w:rFonts w:ascii="Courier" w:hAnsi="Courier" w:cs="Courier"/>
          <w:color w:val="C0C0C0"/>
          <w:sz w:val="20"/>
          <w:szCs w:val="20"/>
        </w:rPr>
        <w:t xml:space="preserve"> </w:t>
      </w:r>
      <w:r w:rsidRPr="005735D0">
        <w:rPr>
          <w:rFonts w:ascii="Courier" w:hAnsi="Courier" w:cs="Courier"/>
          <w:color w:val="000080"/>
          <w:sz w:val="20"/>
          <w:szCs w:val="20"/>
        </w:rPr>
        <w:t>killed</w:t>
      </w:r>
      <w:r w:rsidRPr="005735D0">
        <w:rPr>
          <w:rFonts w:ascii="Courier" w:hAnsi="Courier" w:cs="Courier"/>
          <w:color w:val="C0C0C0"/>
          <w:sz w:val="20"/>
          <w:szCs w:val="20"/>
        </w:rPr>
        <w:t xml:space="preserve"> </w:t>
      </w:r>
      <w:r w:rsidRPr="005735D0">
        <w:rPr>
          <w:rFonts w:ascii="Courier" w:hAnsi="Courier" w:cs="Courier"/>
          <w:color w:val="000080"/>
          <w:sz w:val="20"/>
          <w:szCs w:val="20"/>
        </w:rPr>
        <w:t>by</w:t>
      </w:r>
      <w:r w:rsidRPr="005735D0">
        <w:rPr>
          <w:rFonts w:ascii="Courier" w:hAnsi="Courier" w:cs="Courier"/>
          <w:color w:val="C0C0C0"/>
          <w:sz w:val="20"/>
          <w:szCs w:val="20"/>
        </w:rPr>
        <w:t xml:space="preserve"> </w:t>
      </w:r>
      <w:r w:rsidRPr="005735D0">
        <w:rPr>
          <w:rFonts w:ascii="Courier" w:hAnsi="Courier" w:cs="Courier"/>
          <w:color w:val="000080"/>
          <w:sz w:val="20"/>
          <w:szCs w:val="20"/>
        </w:rPr>
        <w:t>a</w:t>
      </w:r>
      <w:r w:rsidRPr="005735D0">
        <w:rPr>
          <w:rFonts w:ascii="Courier" w:hAnsi="Courier" w:cs="Courier"/>
          <w:color w:val="C0C0C0"/>
          <w:sz w:val="20"/>
          <w:szCs w:val="20"/>
        </w:rPr>
        <w:t xml:space="preserve"> </w:t>
      </w:r>
      <w:r w:rsidRPr="005735D0">
        <w:rPr>
          <w:rFonts w:ascii="Courier" w:hAnsi="Courier" w:cs="Courier"/>
          <w:color w:val="000080"/>
          <w:sz w:val="20"/>
          <w:szCs w:val="20"/>
        </w:rPr>
        <w:t>K.</w:t>
      </w:r>
    </w:p>
    <w:p w14:paraId="004878D8" w14:textId="77777777" w:rsidR="000D0D91" w:rsidRPr="005735D0" w:rsidRDefault="000D0D91" w:rsidP="000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735D0">
        <w:rPr>
          <w:rFonts w:ascii="Courier" w:hAnsi="Courier" w:cs="Courier"/>
          <w:color w:val="C0C0C0"/>
          <w:sz w:val="20"/>
          <w:szCs w:val="20"/>
        </w:rPr>
        <w:t xml:space="preserve"> </w:t>
      </w:r>
      <w:r w:rsidRPr="005735D0">
        <w:rPr>
          <w:rFonts w:ascii="Courier" w:hAnsi="Courier" w:cs="Courier"/>
          <w:color w:val="000080"/>
          <w:sz w:val="20"/>
          <w:szCs w:val="20"/>
        </w:rPr>
        <w:t>|--------|</w:t>
      </w:r>
    </w:p>
    <w:p w14:paraId="7750B6D4" w14:textId="77777777" w:rsidR="000D0D91" w:rsidRPr="005735D0" w:rsidRDefault="000D0D91" w:rsidP="000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735D0">
        <w:rPr>
          <w:rFonts w:ascii="Courier" w:hAnsi="Courier" w:cs="Courier"/>
          <w:color w:val="C0C0C0"/>
          <w:sz w:val="20"/>
          <w:szCs w:val="20"/>
        </w:rPr>
        <w:t xml:space="preserve"> </w:t>
      </w:r>
      <w:r w:rsidRPr="005735D0">
        <w:rPr>
          <w:rFonts w:ascii="Courier" w:hAnsi="Courier" w:cs="Courier"/>
          <w:color w:val="000080"/>
          <w:sz w:val="20"/>
          <w:szCs w:val="20"/>
        </w:rPr>
        <w:t>|v</w:t>
      </w:r>
      <w:r w:rsidRPr="005735D0">
        <w:rPr>
          <w:rFonts w:ascii="Courier" w:hAnsi="Courier" w:cs="Courier"/>
          <w:color w:val="C0C0C0"/>
          <w:sz w:val="20"/>
          <w:szCs w:val="20"/>
        </w:rPr>
        <w:t xml:space="preserve"> </w:t>
      </w:r>
      <w:r w:rsidRPr="005735D0">
        <w:rPr>
          <w:rFonts w:ascii="Courier" w:hAnsi="Courier" w:cs="Courier"/>
          <w:color w:val="000080"/>
          <w:sz w:val="20"/>
          <w:szCs w:val="20"/>
        </w:rPr>
        <w:t>c</w:t>
      </w:r>
      <w:r w:rsidRPr="005735D0">
        <w:rPr>
          <w:rFonts w:ascii="Courier" w:hAnsi="Courier" w:cs="Courier"/>
          <w:color w:val="C0C0C0"/>
          <w:sz w:val="20"/>
          <w:szCs w:val="20"/>
        </w:rPr>
        <w:t xml:space="preserve"> </w:t>
      </w:r>
      <w:r w:rsidRPr="005735D0">
        <w:rPr>
          <w:rFonts w:ascii="Courier" w:hAnsi="Courier" w:cs="Courier"/>
          <w:color w:val="000080"/>
          <w:sz w:val="20"/>
          <w:szCs w:val="20"/>
        </w:rPr>
        <w:t>H</w:t>
      </w:r>
      <w:r w:rsidRPr="005735D0">
        <w:rPr>
          <w:rFonts w:ascii="Courier" w:hAnsi="Courier" w:cs="Courier"/>
          <w:color w:val="C0C0C0"/>
          <w:sz w:val="20"/>
          <w:szCs w:val="20"/>
        </w:rPr>
        <w:t xml:space="preserve"> </w:t>
      </w:r>
      <w:r w:rsidRPr="005735D0">
        <w:rPr>
          <w:rFonts w:ascii="Courier" w:hAnsi="Courier" w:cs="Courier"/>
          <w:color w:val="000080"/>
          <w:sz w:val="20"/>
          <w:szCs w:val="20"/>
        </w:rPr>
        <w:t>K</w:t>
      </w:r>
      <w:r w:rsidRPr="005735D0">
        <w:rPr>
          <w:rFonts w:ascii="Courier" w:hAnsi="Courier" w:cs="Courier"/>
          <w:color w:val="C0C0C0"/>
          <w:sz w:val="20"/>
          <w:szCs w:val="20"/>
        </w:rPr>
        <w:t xml:space="preserve"> </w:t>
      </w:r>
      <w:r w:rsidRPr="005735D0">
        <w:rPr>
          <w:rFonts w:ascii="Courier" w:hAnsi="Courier" w:cs="Courier"/>
          <w:color w:val="000080"/>
          <w:sz w:val="20"/>
          <w:szCs w:val="20"/>
        </w:rPr>
        <w:t>|</w:t>
      </w:r>
    </w:p>
    <w:p w14:paraId="6E82E457" w14:textId="77777777" w:rsidR="000D0D91" w:rsidRPr="005735D0" w:rsidRDefault="000D0D91" w:rsidP="000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735D0">
        <w:rPr>
          <w:rFonts w:ascii="Courier" w:hAnsi="Courier" w:cs="Courier"/>
          <w:color w:val="C0C0C0"/>
          <w:sz w:val="20"/>
          <w:szCs w:val="20"/>
        </w:rPr>
        <w:t xml:space="preserve"> </w:t>
      </w:r>
      <w:r w:rsidRPr="005735D0">
        <w:rPr>
          <w:rFonts w:ascii="Courier" w:hAnsi="Courier" w:cs="Courier"/>
          <w:color w:val="000080"/>
          <w:sz w:val="20"/>
          <w:szCs w:val="20"/>
        </w:rPr>
        <w:t>|</w:t>
      </w:r>
      <w:r w:rsidRPr="005735D0">
        <w:rPr>
          <w:rFonts w:ascii="Courier" w:hAnsi="Courier" w:cs="Courier"/>
          <w:color w:val="C0C0C0"/>
          <w:sz w:val="20"/>
          <w:szCs w:val="20"/>
        </w:rPr>
        <w:t xml:space="preserve"> </w:t>
      </w:r>
      <w:r w:rsidRPr="005735D0">
        <w:rPr>
          <w:rFonts w:ascii="Courier" w:hAnsi="Courier" w:cs="Courier"/>
          <w:color w:val="000080"/>
          <w:sz w:val="20"/>
          <w:szCs w:val="20"/>
        </w:rPr>
        <w:t>v</w:t>
      </w:r>
      <w:r w:rsidRPr="005735D0">
        <w:rPr>
          <w:rFonts w:ascii="Courier" w:hAnsi="Courier" w:cs="Courier"/>
          <w:color w:val="C0C0C0"/>
          <w:sz w:val="20"/>
          <w:szCs w:val="20"/>
        </w:rPr>
        <w:t xml:space="preserve">   </w:t>
      </w:r>
      <w:r w:rsidRPr="005735D0">
        <w:rPr>
          <w:rFonts w:ascii="Courier" w:hAnsi="Courier" w:cs="Courier"/>
          <w:color w:val="000080"/>
          <w:sz w:val="20"/>
          <w:szCs w:val="20"/>
        </w:rPr>
        <w:t>Kc</w:t>
      </w:r>
      <w:r w:rsidRPr="005735D0">
        <w:rPr>
          <w:rFonts w:ascii="Courier" w:hAnsi="Courier" w:cs="Courier"/>
          <w:color w:val="C0C0C0"/>
          <w:sz w:val="20"/>
          <w:szCs w:val="20"/>
        </w:rPr>
        <w:t xml:space="preserve"> </w:t>
      </w:r>
      <w:r w:rsidRPr="005735D0">
        <w:rPr>
          <w:rFonts w:ascii="Courier" w:hAnsi="Courier" w:cs="Courier"/>
          <w:color w:val="000080"/>
          <w:sz w:val="20"/>
          <w:szCs w:val="20"/>
        </w:rPr>
        <w:t>|</w:t>
      </w:r>
    </w:p>
    <w:p w14:paraId="2E7ED977" w14:textId="77777777" w:rsidR="000D0D91" w:rsidRPr="005735D0" w:rsidRDefault="000D0D91" w:rsidP="000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735D0">
        <w:rPr>
          <w:rFonts w:ascii="Courier" w:hAnsi="Courier" w:cs="Courier"/>
          <w:color w:val="C0C0C0"/>
          <w:sz w:val="20"/>
          <w:szCs w:val="20"/>
        </w:rPr>
        <w:t xml:space="preserve"> </w:t>
      </w:r>
      <w:r w:rsidRPr="005735D0">
        <w:rPr>
          <w:rFonts w:ascii="Courier" w:hAnsi="Courier" w:cs="Courier"/>
          <w:color w:val="000080"/>
          <w:sz w:val="20"/>
          <w:szCs w:val="20"/>
        </w:rPr>
        <w:t>|</w:t>
      </w:r>
      <w:r w:rsidRPr="005735D0">
        <w:rPr>
          <w:rFonts w:ascii="Courier" w:hAnsi="Courier" w:cs="Courier"/>
          <w:color w:val="C0C0C0"/>
          <w:sz w:val="20"/>
          <w:szCs w:val="20"/>
        </w:rPr>
        <w:t xml:space="preserve"> </w:t>
      </w:r>
      <w:r w:rsidRPr="005735D0">
        <w:rPr>
          <w:rFonts w:ascii="Courier" w:hAnsi="Courier" w:cs="Courier"/>
          <w:color w:val="000080"/>
          <w:sz w:val="20"/>
          <w:szCs w:val="20"/>
        </w:rPr>
        <w:t>hv</w:t>
      </w:r>
      <w:r w:rsidRPr="005735D0">
        <w:rPr>
          <w:rFonts w:ascii="Courier" w:hAnsi="Courier" w:cs="Courier"/>
          <w:color w:val="C0C0C0"/>
          <w:sz w:val="20"/>
          <w:szCs w:val="20"/>
        </w:rPr>
        <w:t xml:space="preserve"> </w:t>
      </w:r>
      <w:r w:rsidRPr="005735D0">
        <w:rPr>
          <w:rFonts w:ascii="Courier" w:hAnsi="Courier" w:cs="Courier"/>
          <w:color w:val="000080"/>
          <w:sz w:val="20"/>
          <w:szCs w:val="20"/>
        </w:rPr>
        <w:t>h</w:t>
      </w:r>
      <w:r w:rsidRPr="005735D0">
        <w:rPr>
          <w:rFonts w:ascii="Courier" w:hAnsi="Courier" w:cs="Courier"/>
          <w:color w:val="C0C0C0"/>
          <w:sz w:val="20"/>
          <w:szCs w:val="20"/>
        </w:rPr>
        <w:t xml:space="preserve"> </w:t>
      </w:r>
      <w:r w:rsidRPr="005735D0">
        <w:rPr>
          <w:rFonts w:ascii="Courier" w:hAnsi="Courier" w:cs="Courier"/>
          <w:color w:val="000080"/>
          <w:sz w:val="20"/>
          <w:szCs w:val="20"/>
        </w:rPr>
        <w:t>h</w:t>
      </w:r>
      <w:r w:rsidRPr="005735D0">
        <w:rPr>
          <w:rFonts w:ascii="Courier" w:hAnsi="Courier" w:cs="Courier"/>
          <w:color w:val="C0C0C0"/>
          <w:sz w:val="20"/>
          <w:szCs w:val="20"/>
        </w:rPr>
        <w:t xml:space="preserve"> </w:t>
      </w:r>
      <w:r w:rsidRPr="005735D0">
        <w:rPr>
          <w:rFonts w:ascii="Courier" w:hAnsi="Courier" w:cs="Courier"/>
          <w:color w:val="000080"/>
          <w:sz w:val="20"/>
          <w:szCs w:val="20"/>
        </w:rPr>
        <w:t>|</w:t>
      </w:r>
    </w:p>
    <w:p w14:paraId="53696772" w14:textId="77777777" w:rsidR="000D0D91" w:rsidRPr="005735D0" w:rsidRDefault="000D0D91" w:rsidP="000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735D0">
        <w:rPr>
          <w:rFonts w:ascii="Courier" w:hAnsi="Courier" w:cs="Courier"/>
          <w:color w:val="C0C0C0"/>
          <w:sz w:val="20"/>
          <w:szCs w:val="20"/>
        </w:rPr>
        <w:t xml:space="preserve"> </w:t>
      </w:r>
      <w:r w:rsidRPr="005735D0">
        <w:rPr>
          <w:rFonts w:ascii="Courier" w:hAnsi="Courier" w:cs="Courier"/>
          <w:color w:val="000080"/>
          <w:sz w:val="20"/>
          <w:szCs w:val="20"/>
        </w:rPr>
        <w:t>|</w:t>
      </w:r>
      <w:r w:rsidRPr="005735D0">
        <w:rPr>
          <w:rFonts w:ascii="Courier" w:hAnsi="Courier" w:cs="Courier"/>
          <w:color w:val="C0C0C0"/>
          <w:sz w:val="20"/>
          <w:szCs w:val="20"/>
        </w:rPr>
        <w:t xml:space="preserve">      </w:t>
      </w:r>
      <w:r w:rsidRPr="005735D0">
        <w:rPr>
          <w:rFonts w:ascii="Courier" w:hAnsi="Courier" w:cs="Courier"/>
          <w:color w:val="000080"/>
          <w:sz w:val="20"/>
          <w:szCs w:val="20"/>
        </w:rPr>
        <w:t>v</w:t>
      </w:r>
      <w:r w:rsidRPr="005735D0">
        <w:rPr>
          <w:rFonts w:ascii="Courier" w:hAnsi="Courier" w:cs="Courier"/>
          <w:color w:val="C0C0C0"/>
          <w:sz w:val="20"/>
          <w:szCs w:val="20"/>
        </w:rPr>
        <w:t xml:space="preserve"> </w:t>
      </w:r>
      <w:r w:rsidRPr="005735D0">
        <w:rPr>
          <w:rFonts w:ascii="Courier" w:hAnsi="Courier" w:cs="Courier"/>
          <w:color w:val="000080"/>
          <w:sz w:val="20"/>
          <w:szCs w:val="20"/>
        </w:rPr>
        <w:t>|</w:t>
      </w:r>
    </w:p>
    <w:p w14:paraId="0DB2699E" w14:textId="77777777" w:rsidR="000D0D91" w:rsidRPr="005735D0" w:rsidRDefault="000D0D91" w:rsidP="000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735D0">
        <w:rPr>
          <w:rFonts w:ascii="Courier" w:hAnsi="Courier" w:cs="Courier"/>
          <w:color w:val="C0C0C0"/>
          <w:sz w:val="20"/>
          <w:szCs w:val="20"/>
        </w:rPr>
        <w:t xml:space="preserve"> </w:t>
      </w:r>
      <w:r w:rsidRPr="005735D0">
        <w:rPr>
          <w:rFonts w:ascii="Courier" w:hAnsi="Courier" w:cs="Courier"/>
          <w:color w:val="000080"/>
          <w:sz w:val="20"/>
          <w:szCs w:val="20"/>
        </w:rPr>
        <w:t>|h</w:t>
      </w:r>
      <w:r w:rsidRPr="005735D0">
        <w:rPr>
          <w:rFonts w:ascii="Courier" w:hAnsi="Courier" w:cs="Courier"/>
          <w:color w:val="C0C0C0"/>
          <w:sz w:val="20"/>
          <w:szCs w:val="20"/>
        </w:rPr>
        <w:t xml:space="preserve">  </w:t>
      </w:r>
      <w:r w:rsidRPr="005735D0">
        <w:rPr>
          <w:rFonts w:ascii="Courier" w:hAnsi="Courier" w:cs="Courier"/>
          <w:color w:val="000080"/>
          <w:sz w:val="20"/>
          <w:szCs w:val="20"/>
        </w:rPr>
        <w:t>cH</w:t>
      </w:r>
      <w:r w:rsidRPr="005735D0">
        <w:rPr>
          <w:rFonts w:ascii="Courier" w:hAnsi="Courier" w:cs="Courier"/>
          <w:color w:val="C0C0C0"/>
          <w:sz w:val="20"/>
          <w:szCs w:val="20"/>
        </w:rPr>
        <w:t xml:space="preserve"> </w:t>
      </w:r>
      <w:r w:rsidRPr="005735D0">
        <w:rPr>
          <w:rFonts w:ascii="Courier" w:hAnsi="Courier" w:cs="Courier"/>
          <w:color w:val="000080"/>
          <w:sz w:val="20"/>
          <w:szCs w:val="20"/>
        </w:rPr>
        <w:t>v</w:t>
      </w:r>
      <w:r w:rsidRPr="005735D0">
        <w:rPr>
          <w:rFonts w:ascii="Courier" w:hAnsi="Courier" w:cs="Courier"/>
          <w:color w:val="C0C0C0"/>
          <w:sz w:val="20"/>
          <w:szCs w:val="20"/>
        </w:rPr>
        <w:t xml:space="preserve"> </w:t>
      </w:r>
      <w:r w:rsidRPr="005735D0">
        <w:rPr>
          <w:rFonts w:ascii="Courier" w:hAnsi="Courier" w:cs="Courier"/>
          <w:color w:val="000080"/>
          <w:sz w:val="20"/>
          <w:szCs w:val="20"/>
        </w:rPr>
        <w:t>|</w:t>
      </w:r>
    </w:p>
    <w:p w14:paraId="108A86C7" w14:textId="77777777" w:rsidR="000D0D91" w:rsidRPr="005735D0" w:rsidRDefault="000D0D91" w:rsidP="000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735D0">
        <w:rPr>
          <w:rFonts w:ascii="Courier" w:hAnsi="Courier" w:cs="Courier"/>
          <w:color w:val="C0C0C0"/>
          <w:sz w:val="20"/>
          <w:szCs w:val="20"/>
        </w:rPr>
        <w:t xml:space="preserve"> </w:t>
      </w:r>
      <w:r w:rsidRPr="005735D0">
        <w:rPr>
          <w:rFonts w:ascii="Courier" w:hAnsi="Courier" w:cs="Courier"/>
          <w:color w:val="000080"/>
          <w:sz w:val="20"/>
          <w:szCs w:val="20"/>
        </w:rPr>
        <w:t>|</w:t>
      </w:r>
      <w:r w:rsidRPr="005735D0">
        <w:rPr>
          <w:rFonts w:ascii="Courier" w:hAnsi="Courier" w:cs="Courier"/>
          <w:color w:val="C0C0C0"/>
          <w:sz w:val="20"/>
          <w:szCs w:val="20"/>
        </w:rPr>
        <w:t xml:space="preserve"> </w:t>
      </w:r>
      <w:r w:rsidRPr="005735D0">
        <w:rPr>
          <w:rFonts w:ascii="Courier" w:hAnsi="Courier" w:cs="Courier"/>
          <w:color w:val="000080"/>
          <w:sz w:val="20"/>
          <w:szCs w:val="20"/>
        </w:rPr>
        <w:t>hvKKH</w:t>
      </w:r>
      <w:r w:rsidRPr="005735D0">
        <w:rPr>
          <w:rFonts w:ascii="Courier" w:hAnsi="Courier" w:cs="Courier"/>
          <w:color w:val="C0C0C0"/>
          <w:sz w:val="20"/>
          <w:szCs w:val="20"/>
        </w:rPr>
        <w:t xml:space="preserve"> </w:t>
      </w:r>
      <w:r w:rsidRPr="005735D0">
        <w:rPr>
          <w:rFonts w:ascii="Courier" w:hAnsi="Courier" w:cs="Courier"/>
          <w:color w:val="000080"/>
          <w:sz w:val="20"/>
          <w:szCs w:val="20"/>
        </w:rPr>
        <w:t>K|</w:t>
      </w:r>
    </w:p>
    <w:p w14:paraId="2D61327F" w14:textId="7C7342CF" w:rsidR="000D0D91" w:rsidRPr="005735D0" w:rsidRDefault="000D0D91" w:rsidP="000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735D0">
        <w:rPr>
          <w:rFonts w:ascii="Courier" w:hAnsi="Courier" w:cs="Courier"/>
          <w:color w:val="C0C0C0"/>
          <w:sz w:val="20"/>
          <w:szCs w:val="20"/>
        </w:rPr>
        <w:t xml:space="preserve"> </w:t>
      </w:r>
      <w:r w:rsidRPr="005735D0">
        <w:rPr>
          <w:rFonts w:ascii="Courier" w:hAnsi="Courier" w:cs="Courier"/>
          <w:color w:val="000080"/>
          <w:sz w:val="20"/>
          <w:szCs w:val="20"/>
        </w:rPr>
        <w:t>|</w:t>
      </w:r>
      <w:r w:rsidRPr="005735D0">
        <w:rPr>
          <w:rFonts w:ascii="Courier" w:hAnsi="Courier" w:cs="Courier"/>
          <w:color w:val="C0C0C0"/>
          <w:sz w:val="20"/>
          <w:szCs w:val="20"/>
        </w:rPr>
        <w:t xml:space="preserve">   </w:t>
      </w:r>
      <w:r w:rsidRPr="005735D0">
        <w:rPr>
          <w:rFonts w:ascii="Courier" w:hAnsi="Courier" w:cs="Courier"/>
          <w:color w:val="000080"/>
          <w:sz w:val="20"/>
          <w:szCs w:val="20"/>
        </w:rPr>
        <w:t>v</w:t>
      </w:r>
      <w:r w:rsidR="00D77AB7" w:rsidRPr="000707A3">
        <w:rPr>
          <w:rFonts w:ascii="Courier" w:hAnsi="Courier" w:cs="Courier"/>
          <w:b/>
          <w:color w:val="000080"/>
          <w:sz w:val="20"/>
          <w:szCs w:val="20"/>
        </w:rPr>
        <w:t>B</w:t>
      </w:r>
      <w:r w:rsidR="00D77AB7">
        <w:rPr>
          <w:rFonts w:ascii="Courier" w:hAnsi="Courier" w:cs="Courier"/>
          <w:color w:val="C0C0C0"/>
          <w:sz w:val="20"/>
          <w:szCs w:val="20"/>
        </w:rPr>
        <w:t xml:space="preserve"> </w:t>
      </w:r>
      <w:r w:rsidRPr="005735D0">
        <w:rPr>
          <w:rFonts w:ascii="Courier" w:hAnsi="Courier" w:cs="Courier"/>
          <w:color w:val="000080"/>
          <w:sz w:val="20"/>
          <w:szCs w:val="20"/>
        </w:rPr>
        <w:t>cv|</w:t>
      </w:r>
    </w:p>
    <w:p w14:paraId="04DB0071" w14:textId="4FB36764" w:rsidR="000D0D91" w:rsidRPr="005735D0" w:rsidRDefault="000D0D91" w:rsidP="000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735D0">
        <w:rPr>
          <w:rFonts w:ascii="Courier" w:hAnsi="Courier" w:cs="Courier"/>
          <w:color w:val="C0C0C0"/>
          <w:sz w:val="20"/>
          <w:szCs w:val="20"/>
        </w:rPr>
        <w:t xml:space="preserve"> </w:t>
      </w:r>
      <w:r w:rsidRPr="005735D0">
        <w:rPr>
          <w:rFonts w:ascii="Courier" w:hAnsi="Courier" w:cs="Courier"/>
          <w:color w:val="000080"/>
          <w:sz w:val="20"/>
          <w:szCs w:val="20"/>
        </w:rPr>
        <w:t>|cKh</w:t>
      </w:r>
      <w:r w:rsidRPr="005735D0">
        <w:rPr>
          <w:rFonts w:ascii="Courier" w:hAnsi="Courier" w:cs="Courier"/>
          <w:color w:val="C0C0C0"/>
          <w:sz w:val="20"/>
          <w:szCs w:val="20"/>
        </w:rPr>
        <w:t xml:space="preserve">  </w:t>
      </w:r>
      <w:r w:rsidRPr="005735D0">
        <w:rPr>
          <w:rFonts w:ascii="Courier" w:hAnsi="Courier" w:cs="Courier"/>
          <w:color w:val="000080"/>
          <w:sz w:val="20"/>
          <w:szCs w:val="20"/>
        </w:rPr>
        <w:t>K</w:t>
      </w:r>
      <w:r w:rsidR="00D77AB7" w:rsidRPr="000707A3">
        <w:rPr>
          <w:rFonts w:ascii="Courier" w:hAnsi="Courier" w:cs="Courier"/>
          <w:b/>
          <w:color w:val="000080"/>
          <w:sz w:val="20"/>
          <w:szCs w:val="20"/>
        </w:rPr>
        <w:t>B</w:t>
      </w:r>
      <w:r w:rsidR="00E745BD">
        <w:rPr>
          <w:rFonts w:ascii="Courier" w:hAnsi="Courier" w:cs="Courier"/>
          <w:color w:val="000080"/>
          <w:sz w:val="20"/>
          <w:szCs w:val="20"/>
        </w:rPr>
        <w:t xml:space="preserve"> </w:t>
      </w:r>
      <w:r w:rsidRPr="005735D0">
        <w:rPr>
          <w:rFonts w:ascii="Courier" w:hAnsi="Courier" w:cs="Courier"/>
          <w:color w:val="000080"/>
          <w:sz w:val="20"/>
          <w:szCs w:val="20"/>
        </w:rPr>
        <w:t>|</w:t>
      </w:r>
    </w:p>
    <w:p w14:paraId="60AC9B68" w14:textId="77777777" w:rsidR="000D0D91" w:rsidRPr="005735D0" w:rsidRDefault="000D0D91" w:rsidP="000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735D0">
        <w:rPr>
          <w:rFonts w:ascii="Courier" w:hAnsi="Courier" w:cs="Courier"/>
          <w:color w:val="C0C0C0"/>
          <w:sz w:val="20"/>
          <w:szCs w:val="20"/>
        </w:rPr>
        <w:t xml:space="preserve"> </w:t>
      </w:r>
      <w:r w:rsidRPr="005735D0">
        <w:rPr>
          <w:rFonts w:ascii="Courier" w:hAnsi="Courier" w:cs="Courier"/>
          <w:color w:val="000080"/>
          <w:sz w:val="20"/>
          <w:szCs w:val="20"/>
        </w:rPr>
        <w:t>|--------|</w:t>
      </w:r>
    </w:p>
    <w:p w14:paraId="67B82E3D" w14:textId="5EA73718" w:rsidR="00CD282D" w:rsidRDefault="00867C96" w:rsidP="00B679C1">
      <w:pPr>
        <w:contextualSpacing/>
      </w:pPr>
      <w:r>
        <w:tab/>
      </w:r>
    </w:p>
    <w:p w14:paraId="3094D50B" w14:textId="1D55DCAD" w:rsidR="00867C96" w:rsidRDefault="00475252" w:rsidP="00930CAA">
      <w:ins w:id="14" w:author="greatcfi@aol.com" w:date="2019-03-08T16:34:00Z">
        <w:r>
          <w:t xml:space="preserve">    </w:t>
        </w:r>
      </w:ins>
      <w:r w:rsidR="00867C96" w:rsidRPr="00EA6997">
        <w:t>The CD4-APC-CTL version</w:t>
      </w:r>
      <w:r w:rsidR="00867C96">
        <w:t>†</w:t>
      </w:r>
      <w:r w:rsidR="00867C96" w:rsidRPr="00EA6997">
        <w:t xml:space="preserve"> is linear, unlike the </w:t>
      </w:r>
      <w:ins w:id="15" w:author="greatcfi@aol.com" w:date="2019-03-08T16:35:00Z">
        <w:r w:rsidR="005E3C91">
          <w:t>c</w:t>
        </w:r>
      </w:ins>
      <w:r w:rsidR="00867C96" w:rsidRPr="00EA6997">
        <w:t xml:space="preserve">lassical </w:t>
      </w:r>
      <w:r w:rsidR="00867C96">
        <w:t>version.</w:t>
      </w:r>
      <w:ins w:id="16" w:author="greatcfi@aol.com" w:date="2019-03-08T16:35:00Z">
        <w:r w:rsidR="005E3C91">
          <w:t xml:space="preserve"> </w:t>
        </w:r>
      </w:ins>
      <w:r w:rsidR="00867C96" w:rsidRPr="00EA6997">
        <w:t>Using t</w:t>
      </w:r>
      <w:r w:rsidR="00590163">
        <w:t>his</w:t>
      </w:r>
      <w:r w:rsidR="00867C96" w:rsidRPr="00EA6997">
        <w:t xml:space="preserve"> interpretation of CTL vs viral population behavior, the ratio </w:t>
      </w:r>
      <w:r w:rsidR="00590163">
        <w:t>is;</w:t>
      </w:r>
      <w:r w:rsidR="00867C96" w:rsidRPr="00EA6997">
        <w:t xml:space="preserve"> </w:t>
      </w:r>
    </w:p>
    <w:p w14:paraId="58BDCDE1" w14:textId="019A1F0F" w:rsidR="00867C96" w:rsidRPr="00EA6997" w:rsidRDefault="00867C96" w:rsidP="00867C96">
      <w:r>
        <w:t xml:space="preserve">                          </w:t>
      </w:r>
      <w:r w:rsidRPr="00EA6997">
        <w:t>virus : CTL =</w:t>
      </w:r>
      <w:r>
        <w:t xml:space="preserve"> </w:t>
      </w:r>
      <w:r w:rsidRPr="00EA6997">
        <w:t>3 : 1</w:t>
      </w:r>
    </w:p>
    <w:p w14:paraId="7F3EDE6E" w14:textId="44C9FD5A" w:rsidR="006C27A2" w:rsidRDefault="006C4EF0" w:rsidP="006C27A2">
      <w:pPr>
        <w:contextualSpacing/>
      </w:pPr>
      <w:r>
        <w:t>This</w:t>
      </w:r>
      <w:r w:rsidR="00867C96" w:rsidRPr="00EA6997">
        <w:t xml:space="preserve"> </w:t>
      </w:r>
      <w:r w:rsidR="00FC4F8C">
        <w:t>proliferation</w:t>
      </w:r>
      <w:r w:rsidR="004011FC">
        <w:t xml:space="preserve"> </w:t>
      </w:r>
      <w:r w:rsidR="00867C96" w:rsidRPr="00EA6997">
        <w:t>rati</w:t>
      </w:r>
      <w:r>
        <w:t>o</w:t>
      </w:r>
      <w:r w:rsidR="00867C96" w:rsidRPr="00EA6997">
        <w:t xml:space="preserve">  is </w:t>
      </w:r>
      <w:r w:rsidR="004011FC">
        <w:t>simulated</w:t>
      </w:r>
      <w:r w:rsidR="00867C96" w:rsidRPr="00EA6997">
        <w:t xml:space="preserve"> frame by frame while the virus particles </w:t>
      </w:r>
      <w:r>
        <w:t>migrate throughout the tissue sample as appropriate</w:t>
      </w:r>
      <w:r w:rsidR="00867C96" w:rsidRPr="00EA6997">
        <w:t xml:space="preserve">. As the virus gets </w:t>
      </w:r>
      <w:r w:rsidR="00FC4F8C">
        <w:t>rendered</w:t>
      </w:r>
      <w:r>
        <w:t xml:space="preserve"> inactive or destroyed,</w:t>
      </w:r>
      <w:r w:rsidR="00867C96" w:rsidRPr="00EA6997">
        <w:t xml:space="preserve"> the particle is replaced by a</w:t>
      </w:r>
      <w:r w:rsidR="00EF4C8F">
        <w:t xml:space="preserve"> 'K' symbol</w:t>
      </w:r>
      <w:r w:rsidR="00867C96" w:rsidRPr="00EA6997">
        <w:t>.</w:t>
      </w:r>
      <w:r w:rsidR="00867C96">
        <w:t xml:space="preserve"> </w:t>
      </w:r>
      <w:r w:rsidR="00867C96" w:rsidRPr="00EA6997">
        <w:t>If a virus, v, is contiguous or becomes contiguous to a H_ost cell, H, the char 'H' becomes a small</w:t>
      </w:r>
      <w:r w:rsidR="00867C96">
        <w:t xml:space="preserve"> </w:t>
      </w:r>
      <w:r w:rsidR="00867C96" w:rsidRPr="00EA6997">
        <w:t>case char 'h'. This denotes the h_ost cell has become infect</w:t>
      </w:r>
      <w:r w:rsidR="00867C96" w:rsidRPr="003006BC">
        <w:t>ed.</w:t>
      </w:r>
      <w:ins w:id="17" w:author="greatcfi@aol.com" w:date="2019-03-08T16:42:00Z">
        <w:r w:rsidR="00E07F61" w:rsidRPr="003006BC">
          <w:t xml:space="preserve"> </w:t>
        </w:r>
      </w:ins>
      <w:r w:rsidR="003006BC" w:rsidRPr="003006BC">
        <w:t>If a CTL</w:t>
      </w:r>
      <w:r w:rsidR="003006BC">
        <w:t>, denoted by a</w:t>
      </w:r>
      <w:r w:rsidR="00F47C11" w:rsidRPr="006A3D3C">
        <w:rPr>
          <w:b/>
        </w:rPr>
        <w:t xml:space="preserve"> </w:t>
      </w:r>
      <w:r w:rsidR="003006BC">
        <w:rPr>
          <w:b/>
        </w:rPr>
        <w:t>‘</w:t>
      </w:r>
      <w:r w:rsidR="00F47C11" w:rsidRPr="00EA6997">
        <w:t>c</w:t>
      </w:r>
      <w:r w:rsidR="003006BC">
        <w:t>’ is contiguous</w:t>
      </w:r>
      <w:r w:rsidR="00F47C11" w:rsidRPr="00EA6997">
        <w:t xml:space="preserve"> to a viru</w:t>
      </w:r>
      <w:r w:rsidR="0098501C">
        <w:t xml:space="preserve">s, the virus (v) becomes a </w:t>
      </w:r>
      <w:r w:rsidR="00F47C11" w:rsidRPr="00EA6997">
        <w:t>'K', denoting the virus ha</w:t>
      </w:r>
      <w:r w:rsidR="006C27A2">
        <w:t xml:space="preserve">s been K_illed off. </w:t>
      </w:r>
    </w:p>
    <w:p w14:paraId="62B6D161" w14:textId="59951873" w:rsidR="000F59D7" w:rsidRDefault="006C27A2" w:rsidP="006C27A2">
      <w:pPr>
        <w:contextualSpacing/>
      </w:pPr>
      <w:r>
        <w:t xml:space="preserve">    </w:t>
      </w:r>
      <w:r w:rsidR="00F47C11" w:rsidRPr="00EA6997">
        <w:t>More interesting dynamics are open for implementation for this program,</w:t>
      </w:r>
      <w:r w:rsidR="00F47C11">
        <w:t xml:space="preserve"> </w:t>
      </w:r>
      <w:r w:rsidR="00F47C11" w:rsidRPr="00EA6997">
        <w:t xml:space="preserve">and </w:t>
      </w:r>
      <w:r w:rsidR="00F47C11">
        <w:t>involve much care and minutia. This is j</w:t>
      </w:r>
      <w:r w:rsidR="00F47C11" w:rsidRPr="00EA6997">
        <w:t>ust a 'nuts and bolts' visual observation of H, h, v-&gt;v, v-&gt;K and CTL</w:t>
      </w:r>
      <w:r w:rsidR="00F47C11">
        <w:t>.</w:t>
      </w:r>
      <w:r>
        <w:t xml:space="preserve"> </w:t>
      </w:r>
      <w:r w:rsidR="00F47C11" w:rsidRPr="00E028FE">
        <w:t>CTL proliferati</w:t>
      </w:r>
      <w:r w:rsidR="002B223B">
        <w:t>on is exponentially distributed and the</w:t>
      </w:r>
      <w:r w:rsidR="00F47C11" w:rsidRPr="00E028FE">
        <w:t xml:space="preserve"> ranges are theoretically more extreme, and </w:t>
      </w:r>
      <w:r>
        <w:t xml:space="preserve">viral </w:t>
      </w:r>
      <w:r w:rsidR="00F47C11" w:rsidRPr="00E028FE">
        <w:t>clearance is more likely</w:t>
      </w:r>
      <w:r>
        <w:t xml:space="preserve"> according to </w:t>
      </w:r>
      <w:r w:rsidR="007652BC">
        <w:t>Wodarz</w:t>
      </w:r>
      <w:r w:rsidR="00F47C11" w:rsidRPr="00E028FE">
        <w:t>. The temporal order of the</w:t>
      </w:r>
      <w:r w:rsidR="00F47C11">
        <w:t xml:space="preserve"> </w:t>
      </w:r>
      <w:r w:rsidR="00F47C11" w:rsidRPr="00E028FE">
        <w:t>CTL's evolution or "mutation" is;</w:t>
      </w:r>
    </w:p>
    <w:p w14:paraId="6804ECEA" w14:textId="4813E9BC" w:rsidR="00357792" w:rsidRDefault="00357792" w:rsidP="00F47C11">
      <w:pPr>
        <w:contextualSpacing/>
      </w:pPr>
      <w:r>
        <w:t>(The arrow means "differe</w:t>
      </w:r>
      <w:r w:rsidRPr="00E028FE">
        <w:t>ntiate</w:t>
      </w:r>
      <w:r>
        <w:t>s into")</w:t>
      </w:r>
    </w:p>
    <w:p w14:paraId="703D2A98" w14:textId="77777777" w:rsidR="000707A3" w:rsidRDefault="000707A3" w:rsidP="00F47C11">
      <w:pPr>
        <w:contextualSpacing/>
      </w:pPr>
    </w:p>
    <w:p w14:paraId="2753D7D0" w14:textId="40B3986D" w:rsidR="000F59D7" w:rsidRDefault="000F59D7" w:rsidP="000F59D7">
      <w:pPr>
        <w:contextualSpacing/>
      </w:pPr>
      <w:r w:rsidRPr="00E028FE">
        <w:t>Precursor (naive) CTL -&gt;</w:t>
      </w:r>
    </w:p>
    <w:p w14:paraId="7ACB2A38" w14:textId="77777777" w:rsidR="00357792" w:rsidRPr="00E028FE" w:rsidRDefault="00357792" w:rsidP="000F59D7">
      <w:pPr>
        <w:contextualSpacing/>
      </w:pPr>
    </w:p>
    <w:p w14:paraId="568B14A3" w14:textId="16A11D37" w:rsidR="000F59D7" w:rsidRDefault="000F59D7" w:rsidP="000F59D7">
      <w:pPr>
        <w:contextualSpacing/>
      </w:pPr>
      <w:r>
        <w:t xml:space="preserve">Effector </w:t>
      </w:r>
      <w:r w:rsidRPr="00E028FE">
        <w:t>CTL (We've heard the colloguialism - "White blood cells come to the rescue!") -&gt;</w:t>
      </w:r>
    </w:p>
    <w:p w14:paraId="5F1FA0B3" w14:textId="77777777" w:rsidR="00357792" w:rsidRPr="00E028FE" w:rsidRDefault="00357792" w:rsidP="000F59D7">
      <w:pPr>
        <w:contextualSpacing/>
      </w:pPr>
    </w:p>
    <w:p w14:paraId="30A39565" w14:textId="38340C75" w:rsidR="000F59D7" w:rsidRDefault="000F59D7" w:rsidP="000F59D7">
      <w:pPr>
        <w:contextualSpacing/>
      </w:pPr>
      <w:r>
        <w:t xml:space="preserve">Memory </w:t>
      </w:r>
      <w:r w:rsidRPr="00E028FE">
        <w:t>CTL, ("I never forget a face"). ie eg, the next (nonmutating) strain is mitigated</w:t>
      </w:r>
      <w:r w:rsidR="00644497">
        <w:t xml:space="preserve"> from </w:t>
      </w:r>
      <w:r w:rsidR="0045770E">
        <w:t>populating at least robustly</w:t>
      </w:r>
      <w:r w:rsidRPr="00E028FE">
        <w:t>.</w:t>
      </w:r>
    </w:p>
    <w:p w14:paraId="3EFAA9A3" w14:textId="77777777" w:rsidR="00357792" w:rsidRPr="00E028FE" w:rsidRDefault="00357792" w:rsidP="000F59D7">
      <w:pPr>
        <w:contextualSpacing/>
      </w:pPr>
    </w:p>
    <w:p w14:paraId="3B4D25C7" w14:textId="182895BB" w:rsidR="000F59D7" w:rsidRPr="00E028FE" w:rsidRDefault="000F59D7" w:rsidP="00066A29">
      <w:pPr>
        <w:contextualSpacing/>
      </w:pPr>
      <w:r w:rsidRPr="00E028FE">
        <w:t>The simplified equation is;</w:t>
      </w:r>
    </w:p>
    <w:p w14:paraId="1AFD3055" w14:textId="530B79EE" w:rsidR="009E46C7" w:rsidRPr="002B223B" w:rsidRDefault="000F59D7" w:rsidP="00B679C1">
      <w:pPr>
        <w:contextualSpacing/>
      </w:pPr>
      <w:r w:rsidRPr="00E028FE">
        <w:t>CTL prolferation = (2 * v^2) / (1 + v)</w:t>
      </w:r>
      <w:r w:rsidR="002B223B">
        <w:t>.</w:t>
      </w:r>
    </w:p>
    <w:p w14:paraId="65602E6C" w14:textId="21877309" w:rsidR="009E46C7" w:rsidRDefault="006C27A2" w:rsidP="00D0412B">
      <w:pPr>
        <w:contextualSpacing/>
      </w:pPr>
      <w:r>
        <w:t xml:space="preserve">    </w:t>
      </w:r>
      <w:r w:rsidR="009E46C7" w:rsidRPr="00E028FE">
        <w:t>The ot</w:t>
      </w:r>
      <w:r w:rsidR="002B223B">
        <w:t>her is the classical  p</w:t>
      </w:r>
      <w:r w:rsidR="009E46C7" w:rsidRPr="00E028FE">
        <w:t>athway</w:t>
      </w:r>
      <w:r w:rsidR="002B223B">
        <w:t xml:space="preserve"> as already mentioned</w:t>
      </w:r>
      <w:r w:rsidR="009E46C7" w:rsidRPr="00E028FE">
        <w:t>.</w:t>
      </w:r>
      <w:r w:rsidR="00863E61">
        <w:t xml:space="preserve"> This is also of course simulated on</w:t>
      </w:r>
      <w:r w:rsidR="009E46C7">
        <w:t xml:space="preserve"> a frame by frame</w:t>
      </w:r>
      <w:r w:rsidR="00863E61">
        <w:t xml:space="preserve"> basis</w:t>
      </w:r>
      <w:r w:rsidR="009E46C7">
        <w:t xml:space="preserve">. </w:t>
      </w:r>
      <w:r w:rsidR="009E46C7" w:rsidRPr="00E028FE">
        <w:t>The Class</w:t>
      </w:r>
      <w:r>
        <w:t>ical Pathway, which uses either the CD40 CD40L pair, or the B7  CD28 pair. Others are possible, but out of scope here.</w:t>
      </w:r>
    </w:p>
    <w:p w14:paraId="32B0C397" w14:textId="77777777" w:rsidR="009E46C7" w:rsidRDefault="009E46C7" w:rsidP="00B679C1">
      <w:pPr>
        <w:contextualSpacing/>
      </w:pPr>
    </w:p>
    <w:p w14:paraId="19F9E272" w14:textId="3B8859CB" w:rsidR="0019676E" w:rsidRDefault="0019676E" w:rsidP="0019676E">
      <w:pPr>
        <w:ind w:firstLine="720"/>
        <w:contextualSpacing/>
      </w:pPr>
      <w:r>
        <w:t xml:space="preserve">[ End Wodarz </w:t>
      </w:r>
      <w:r w:rsidR="00357A8A">
        <w:t>–</w:t>
      </w:r>
      <w:r w:rsidR="0085144A">
        <w:t xml:space="preserve"> Kueh</w:t>
      </w:r>
      <w:r w:rsidR="00357A8A">
        <w:t xml:space="preserve"> </w:t>
      </w:r>
      <w:r>
        <w:t>Discussion ]</w:t>
      </w:r>
    </w:p>
    <w:p w14:paraId="4DBAA6C0" w14:textId="77777777" w:rsidR="00F71E30" w:rsidRDefault="00F71E30" w:rsidP="0019676E">
      <w:pPr>
        <w:ind w:firstLine="720"/>
        <w:contextualSpacing/>
      </w:pPr>
    </w:p>
    <w:p w14:paraId="5B244863" w14:textId="51B2984F" w:rsidR="0019676E" w:rsidRPr="00CD7BDE" w:rsidRDefault="0019676E" w:rsidP="0019676E">
      <w:pPr>
        <w:contextualSpacing/>
      </w:pPr>
      <w:r>
        <w:t xml:space="preserve">           </w:t>
      </w:r>
    </w:p>
    <w:p w14:paraId="0E66C446" w14:textId="77777777" w:rsidR="0019676E" w:rsidRDefault="0019676E" w:rsidP="00B679C1">
      <w:pPr>
        <w:contextualSpacing/>
      </w:pPr>
    </w:p>
    <w:p w14:paraId="1E54A927" w14:textId="77777777" w:rsidR="00206601" w:rsidRDefault="00206601" w:rsidP="00B679C1">
      <w:pPr>
        <w:contextualSpacing/>
      </w:pPr>
    </w:p>
    <w:p w14:paraId="41CE0164" w14:textId="7C9C96DD" w:rsidR="00BE2F51" w:rsidRDefault="00206601" w:rsidP="00B679C1">
      <w:pPr>
        <w:contextualSpacing/>
        <w:rPr>
          <w:b/>
        </w:rPr>
      </w:pPr>
      <w:r>
        <w:rPr>
          <w:b/>
        </w:rPr>
        <w:t xml:space="preserve">                               </w:t>
      </w:r>
      <w:r w:rsidR="00BE2F51" w:rsidRPr="00BE2F51">
        <w:rPr>
          <w:b/>
        </w:rPr>
        <w:t>Evaluation</w:t>
      </w:r>
    </w:p>
    <w:p w14:paraId="6A7554AA" w14:textId="77777777" w:rsidR="008D62C0" w:rsidRDefault="008D62C0" w:rsidP="00B679C1">
      <w:pPr>
        <w:contextualSpacing/>
        <w:rPr>
          <w:b/>
        </w:rPr>
      </w:pPr>
    </w:p>
    <w:p w14:paraId="1C8A9B8B" w14:textId="539DDEB3" w:rsidR="00206601" w:rsidRDefault="008D62C0" w:rsidP="00993C7C">
      <w:pPr>
        <w:ind w:firstLine="720"/>
        <w:contextualSpacing/>
      </w:pPr>
      <w:r>
        <w:t xml:space="preserve">                        TBA</w:t>
      </w:r>
    </w:p>
    <w:p w14:paraId="7A2BCEED" w14:textId="77777777" w:rsidR="007251C7" w:rsidRDefault="007251C7" w:rsidP="00993C7C">
      <w:pPr>
        <w:ind w:firstLine="720"/>
        <w:contextualSpacing/>
      </w:pPr>
    </w:p>
    <w:p w14:paraId="139F69BE" w14:textId="77CEFBCB" w:rsidR="00A61450" w:rsidRDefault="00FB7B36" w:rsidP="00B679C1">
      <w:pPr>
        <w:contextualSpacing/>
        <w:rPr>
          <w:b/>
        </w:rPr>
      </w:pPr>
      <w:r>
        <w:rPr>
          <w:b/>
        </w:rPr>
        <w:t xml:space="preserve">                     </w:t>
      </w:r>
    </w:p>
    <w:p w14:paraId="5A9E9780" w14:textId="77777777" w:rsidR="00FB7B36" w:rsidRDefault="00FB7B36" w:rsidP="00FB7B36">
      <w:pPr>
        <w:contextualSpacing/>
      </w:pPr>
      <w:r>
        <w:rPr>
          <w:b/>
        </w:rPr>
        <w:t>Conclusion</w:t>
      </w:r>
    </w:p>
    <w:p w14:paraId="1126F3FA" w14:textId="77777777" w:rsidR="00FB7B36" w:rsidRDefault="00FB7B36" w:rsidP="00FB7B36">
      <w:pPr>
        <w:contextualSpacing/>
      </w:pPr>
      <w:r>
        <w:t xml:space="preserve">For those whom are in the biological sciences, it’s known that not all mechanisms of the immune system are described the same. In fact, some are largely divergent. This is especially true in immunology or computational immunology and certainly a possibility here. The reason this is brought up is because though I have no lab to prove my conclusion on what I call the Kueh-Wodarz correlation Model, I believe I have a logical and cogent argument for linking the two researches, by way of how Bcl11b behaves as described in [2]. Kueh et al leads to a “final” T cell status, but provides for a convenient logical step or link for the next stage </w:t>
      </w:r>
      <w:r>
        <w:lastRenderedPageBreak/>
        <w:t xml:space="preserve">of the T cell activation/commitment process (a/c for convenience ), and ie. the Wodarz et al T cell a/c process. This produces a complete T cell a/c “story”. (“Complete” in no way literally means the whole story, that would be a herculean task.) My conclusion of the relation between [1] and [2] abstractly and gracefully describes a beginning a middle, and an end to T cell a/c.) Ultimately, memory T cells are produced and armed for services as required for future invasions to our immune system.  </w:t>
      </w:r>
    </w:p>
    <w:p w14:paraId="1E6A7592" w14:textId="77777777" w:rsidR="00FB7B36" w:rsidRPr="00531374" w:rsidRDefault="00FB7B36" w:rsidP="00FB7B36">
      <w:pPr>
        <w:contextualSpacing/>
      </w:pPr>
      <w:r>
        <w:t xml:space="preserve">   The C++ simulation exploits this hack to reveal what is happening on a frame-by-frame basis to basically simulate the preditor-prey type behavior of virus versus host cell.  </w:t>
      </w:r>
    </w:p>
    <w:p w14:paraId="4BC24B49" w14:textId="77777777" w:rsidR="00FB7B36" w:rsidRDefault="00FB7B36" w:rsidP="00B679C1">
      <w:pPr>
        <w:contextualSpacing/>
        <w:rPr>
          <w:b/>
        </w:rPr>
      </w:pPr>
    </w:p>
    <w:p w14:paraId="752D1AE8" w14:textId="77777777" w:rsidR="00FB7B36" w:rsidRPr="00FB7B36" w:rsidRDefault="00FB7B36" w:rsidP="00B679C1">
      <w:pPr>
        <w:contextualSpacing/>
        <w:rPr>
          <w:b/>
        </w:rPr>
      </w:pPr>
    </w:p>
    <w:p w14:paraId="323DDD38" w14:textId="77777777" w:rsidR="008D62C0" w:rsidRDefault="008D62C0" w:rsidP="00B679C1">
      <w:pPr>
        <w:contextualSpacing/>
        <w:rPr>
          <w:b/>
        </w:rPr>
      </w:pPr>
    </w:p>
    <w:p w14:paraId="65A84B21" w14:textId="1867C2B1" w:rsidR="00A61450" w:rsidRPr="00A61450" w:rsidRDefault="00A61450" w:rsidP="00B679C1">
      <w:pPr>
        <w:contextualSpacing/>
        <w:rPr>
          <w:b/>
        </w:rPr>
      </w:pPr>
    </w:p>
    <w:p w14:paraId="0D882BA6" w14:textId="30EA033A" w:rsidR="00670AEF" w:rsidRPr="00206601" w:rsidRDefault="00426511">
      <w:pPr>
        <w:contextualSpacing/>
        <w:rPr>
          <w:b/>
        </w:rPr>
      </w:pPr>
      <w:r>
        <w:rPr>
          <w:b/>
        </w:rPr>
        <w:t xml:space="preserve">                               </w:t>
      </w:r>
      <w:r w:rsidR="00F75764">
        <w:rPr>
          <w:b/>
        </w:rPr>
        <w:t>References</w:t>
      </w:r>
    </w:p>
    <w:p w14:paraId="3BFF3C4C" w14:textId="5F65D4E3" w:rsidR="00670AEF" w:rsidRDefault="00107488">
      <w:pPr>
        <w:contextualSpacing/>
      </w:pPr>
      <w:r>
        <w:t>[1]</w:t>
      </w:r>
      <w:r w:rsidR="001B3204">
        <w:t xml:space="preserve"> Wodarz, Domin</w:t>
      </w:r>
      <w:r w:rsidR="00617E92">
        <w:t>i</w:t>
      </w:r>
      <w:r w:rsidR="001B3204">
        <w:t>k.</w:t>
      </w:r>
      <w:r w:rsidR="000A1A23">
        <w:t>.</w:t>
      </w:r>
      <w:r w:rsidR="00C57654">
        <w:t xml:space="preserve"> </w:t>
      </w:r>
      <w:r w:rsidR="001B3204">
        <w:t xml:space="preserve">Killer Cell Dynamics </w:t>
      </w:r>
      <w:r w:rsidR="00670AEF">
        <w:t xml:space="preserve"> </w:t>
      </w:r>
    </w:p>
    <w:p w14:paraId="3F894342" w14:textId="77777777" w:rsidR="00670AEF" w:rsidRDefault="00670AEF">
      <w:pPr>
        <w:contextualSpacing/>
      </w:pPr>
      <w:r>
        <w:t xml:space="preserve">      </w:t>
      </w:r>
      <w:r w:rsidR="001B3204">
        <w:t xml:space="preserve">– Mathematical and Computational </w:t>
      </w:r>
      <w:r>
        <w:t xml:space="preserve"> </w:t>
      </w:r>
    </w:p>
    <w:p w14:paraId="33EFF1B1" w14:textId="08940948" w:rsidR="00906518" w:rsidRDefault="00670AEF">
      <w:pPr>
        <w:contextualSpacing/>
      </w:pPr>
      <w:r>
        <w:t xml:space="preserve">     </w:t>
      </w:r>
      <w:r w:rsidR="001B3204">
        <w:t>Approaches to Immunology</w:t>
      </w:r>
      <w:r w:rsidR="00C57654">
        <w:t xml:space="preserve">. </w:t>
      </w:r>
    </w:p>
    <w:p w14:paraId="1F5B117E" w14:textId="168350B6" w:rsidR="004A01D2" w:rsidRDefault="00670AEF">
      <w:pPr>
        <w:contextualSpacing/>
      </w:pPr>
      <w:r>
        <w:t xml:space="preserve">     </w:t>
      </w:r>
      <w:r w:rsidR="004A01D2">
        <w:t xml:space="preserve">Springer </w:t>
      </w:r>
      <w:r w:rsidR="00C57654">
        <w:t xml:space="preserve">ISBN-10: 0-387-30893-8  </w:t>
      </w:r>
    </w:p>
    <w:p w14:paraId="0702D7CE" w14:textId="7A0E4914" w:rsidR="00402409" w:rsidRDefault="00402409">
      <w:pPr>
        <w:contextualSpacing/>
      </w:pPr>
      <w:r>
        <w:t xml:space="preserve">     2007.</w:t>
      </w:r>
    </w:p>
    <w:p w14:paraId="1BC43401" w14:textId="1BFEF71F" w:rsidR="00C57654" w:rsidRDefault="00C57654">
      <w:pPr>
        <w:contextualSpacing/>
      </w:pPr>
      <w:r>
        <w:t xml:space="preserve">                                                                       </w:t>
      </w:r>
    </w:p>
    <w:p w14:paraId="416F10E1" w14:textId="4C4CC7E4" w:rsidR="00CC3511" w:rsidRDefault="00C57654">
      <w:pPr>
        <w:contextualSpacing/>
      </w:pPr>
      <w:r>
        <w:t>[2</w:t>
      </w:r>
      <w:r w:rsidR="007652BC">
        <w:t>]</w:t>
      </w:r>
      <w:r w:rsidR="00F75764">
        <w:t xml:space="preserve"> </w:t>
      </w:r>
      <w:r w:rsidR="00E632A5">
        <w:t>Kueh, Hao</w:t>
      </w:r>
      <w:r w:rsidR="000A1A23">
        <w:t xml:space="preserve"> Yuan et al. </w:t>
      </w:r>
      <w:r w:rsidR="00CC3511">
        <w:t xml:space="preserve"> </w:t>
      </w:r>
    </w:p>
    <w:p w14:paraId="13DE23C5" w14:textId="77777777" w:rsidR="00CC3511" w:rsidRDefault="00CC3511">
      <w:pPr>
        <w:contextualSpacing/>
      </w:pPr>
      <w:r>
        <w:t xml:space="preserve">      </w:t>
      </w:r>
      <w:r w:rsidR="000A1A23">
        <w:t xml:space="preserve">Asynchronous Combinatorial Action of Four </w:t>
      </w:r>
      <w:r>
        <w:t xml:space="preserve"> </w:t>
      </w:r>
    </w:p>
    <w:p w14:paraId="69EF0AEA" w14:textId="77777777" w:rsidR="00CC3511" w:rsidRDefault="00CC3511">
      <w:pPr>
        <w:contextualSpacing/>
      </w:pPr>
      <w:r>
        <w:t xml:space="preserve">      </w:t>
      </w:r>
      <w:r w:rsidR="000A1A23">
        <w:t xml:space="preserve">Regulatory Factors </w:t>
      </w:r>
      <w:r w:rsidR="006A65A3">
        <w:t>Activates</w:t>
      </w:r>
      <w:r>
        <w:t xml:space="preserve"> Bcl11b for T </w:t>
      </w:r>
    </w:p>
    <w:p w14:paraId="573686B2" w14:textId="77777777" w:rsidR="00CC3511" w:rsidRDefault="00CC3511">
      <w:pPr>
        <w:contextualSpacing/>
      </w:pPr>
      <w:r>
        <w:t xml:space="preserve">      Cell </w:t>
      </w:r>
      <w:r w:rsidR="000A1A23">
        <w:t xml:space="preserve">Commitment. </w:t>
      </w:r>
      <w:r w:rsidR="00020196">
        <w:t xml:space="preserve">Nature Immunology </w:t>
      </w:r>
    </w:p>
    <w:p w14:paraId="72A96E82" w14:textId="389D422F" w:rsidR="00F75764" w:rsidRDefault="00CC3511">
      <w:pPr>
        <w:contextualSpacing/>
      </w:pPr>
      <w:r>
        <w:t xml:space="preserve">      </w:t>
      </w:r>
      <w:r w:rsidR="00020196">
        <w:t>pp</w:t>
      </w:r>
      <w:r w:rsidR="007652BC">
        <w:t xml:space="preserve"> </w:t>
      </w:r>
      <w:r w:rsidR="00020196">
        <w:t>956-968. Nature America Inc.</w:t>
      </w:r>
      <w:r w:rsidR="00402409">
        <w:t xml:space="preserve"> 2016.</w:t>
      </w:r>
    </w:p>
    <w:p w14:paraId="0875BAB2" w14:textId="6AF63FFF" w:rsidR="0011185D" w:rsidRDefault="00F75764">
      <w:pPr>
        <w:contextualSpacing/>
      </w:pPr>
      <w:r>
        <w:t xml:space="preserve"> </w:t>
      </w:r>
    </w:p>
    <w:p w14:paraId="368A76F6" w14:textId="77777777" w:rsidR="001C69B4" w:rsidRDefault="007652BC">
      <w:pPr>
        <w:contextualSpacing/>
      </w:pPr>
      <w:r>
        <w:t xml:space="preserve">[3] </w:t>
      </w:r>
      <w:r w:rsidR="00F75764">
        <w:t xml:space="preserve">Erica </w:t>
      </w:r>
      <w:r>
        <w:t>Maness</w:t>
      </w:r>
      <w:r w:rsidR="00F93CC2">
        <w:t xml:space="preserve">o, et al </w:t>
      </w:r>
      <w:r w:rsidR="001C69B4">
        <w:t>(</w:t>
      </w:r>
      <w:r w:rsidR="00F93CC2">
        <w:t xml:space="preserve">inc </w:t>
      </w:r>
      <w:r w:rsidR="001C69B4">
        <w:t xml:space="preserve">H. </w:t>
      </w:r>
      <w:r w:rsidR="00F93CC2">
        <w:t>Kueh</w:t>
      </w:r>
      <w:r w:rsidR="001C69B4">
        <w:t xml:space="preserve">).    </w:t>
      </w:r>
    </w:p>
    <w:p w14:paraId="4F79257A" w14:textId="7170D774" w:rsidR="00F75764" w:rsidRDefault="001C69B4">
      <w:pPr>
        <w:contextualSpacing/>
      </w:pPr>
      <w:r>
        <w:t xml:space="preserve">      </w:t>
      </w:r>
      <w:r w:rsidR="00F93CC2">
        <w:t xml:space="preserve">Computational Modeling of T cell </w:t>
      </w:r>
    </w:p>
    <w:p w14:paraId="58486ACA" w14:textId="77777777" w:rsidR="00F75764" w:rsidRDefault="00F75764">
      <w:pPr>
        <w:contextualSpacing/>
      </w:pPr>
      <w:r>
        <w:t xml:space="preserve">      </w:t>
      </w:r>
      <w:r w:rsidR="00F93CC2">
        <w:t xml:space="preserve">Formation Kinetics: Output Regulated by </w:t>
      </w:r>
    </w:p>
    <w:p w14:paraId="7C0E80DE" w14:textId="77777777" w:rsidR="00F75764" w:rsidRDefault="00F75764">
      <w:pPr>
        <w:contextualSpacing/>
      </w:pPr>
      <w:r>
        <w:t xml:space="preserve">      </w:t>
      </w:r>
      <w:r w:rsidR="00F93CC2">
        <w:t>Initial Proliferation-linked D</w:t>
      </w:r>
      <w:r w:rsidR="00906518">
        <w:t xml:space="preserve">eferral of </w:t>
      </w:r>
    </w:p>
    <w:p w14:paraId="7777FEBE" w14:textId="71FFD315" w:rsidR="00670AEF" w:rsidRDefault="00F75764">
      <w:pPr>
        <w:contextualSpacing/>
      </w:pPr>
      <w:r>
        <w:t xml:space="preserve">      </w:t>
      </w:r>
      <w:r w:rsidR="00906518">
        <w:t>Developmental Compete</w:t>
      </w:r>
      <w:r w:rsidR="00F93CC2">
        <w:t>nce</w:t>
      </w:r>
      <w:r w:rsidR="002E1516">
        <w:t>.</w:t>
      </w:r>
    </w:p>
    <w:p w14:paraId="1E3F91CB" w14:textId="4868F6AB" w:rsidR="007C4AD5" w:rsidRDefault="00670AEF">
      <w:pPr>
        <w:contextualSpacing/>
      </w:pPr>
      <w:r>
        <w:t xml:space="preserve">      </w:t>
      </w:r>
      <w:r w:rsidR="002E1516">
        <w:t>Journal of the Royal Society.</w:t>
      </w:r>
      <w:r w:rsidR="00F93CC2">
        <w:t xml:space="preserve"> </w:t>
      </w:r>
    </w:p>
    <w:p w14:paraId="753C7515" w14:textId="07C5BDE2" w:rsidR="00F93CC2" w:rsidRDefault="00670AEF">
      <w:pPr>
        <w:contextualSpacing/>
      </w:pPr>
      <w:r>
        <w:t xml:space="preserve">      </w:t>
      </w:r>
      <w:r w:rsidR="00F93CC2">
        <w:t>Interface</w:t>
      </w:r>
      <w:r w:rsidR="007C4AD5">
        <w:t>/Systems Biology.</w:t>
      </w:r>
      <w:r w:rsidR="00F93CC2">
        <w:t xml:space="preserve"> </w:t>
      </w:r>
      <w:r w:rsidR="00402409">
        <w:t>Sep 2012.</w:t>
      </w:r>
    </w:p>
    <w:p w14:paraId="2F269CAE" w14:textId="77777777" w:rsidR="00003B61" w:rsidRDefault="00003B61">
      <w:pPr>
        <w:contextualSpacing/>
      </w:pPr>
    </w:p>
    <w:p w14:paraId="4BCEF440" w14:textId="77777777" w:rsidR="00F93CC2" w:rsidRDefault="00F93CC2">
      <w:pPr>
        <w:contextualSpacing/>
      </w:pPr>
    </w:p>
    <w:p w14:paraId="4FA0693E" w14:textId="77777777" w:rsidR="00612753" w:rsidRDefault="00D56F2E">
      <w:pPr>
        <w:contextualSpacing/>
      </w:pPr>
      <w:r>
        <w:t xml:space="preserve">[4] </w:t>
      </w:r>
      <w:r w:rsidR="00907553">
        <w:t>Genecards</w:t>
      </w:r>
      <w:r w:rsidR="0099540E">
        <w:t xml:space="preserve"> – Human Gene Database</w:t>
      </w:r>
      <w:r w:rsidR="00907553">
        <w:t xml:space="preserve">. </w:t>
      </w:r>
      <w:r w:rsidR="00612753">
        <w:t xml:space="preserve"> </w:t>
      </w:r>
    </w:p>
    <w:p w14:paraId="7BC0D11E" w14:textId="2C8EE867" w:rsidR="0099540E" w:rsidRDefault="00612753">
      <w:pPr>
        <w:contextualSpacing/>
      </w:pPr>
      <w:r>
        <w:t xml:space="preserve">      Weizmann Institute of Science. </w:t>
      </w:r>
      <w:r w:rsidR="00907553">
        <w:t xml:space="preserve">viz </w:t>
      </w:r>
      <w:r w:rsidR="0099540E">
        <w:t xml:space="preserve"> </w:t>
      </w:r>
    </w:p>
    <w:p w14:paraId="4C496E7F" w14:textId="7C9257A4" w:rsidR="00907553" w:rsidRDefault="0099540E">
      <w:pPr>
        <w:contextualSpacing/>
      </w:pPr>
      <w:r>
        <w:t xml:space="preserve">      </w:t>
      </w:r>
      <w:r w:rsidR="00D56F2E" w:rsidRPr="00D56F2E">
        <w:t>genecards.org/cgi-</w:t>
      </w:r>
      <w:r w:rsidR="00907553">
        <w:t xml:space="preserve">   </w:t>
      </w:r>
    </w:p>
    <w:p w14:paraId="47E01804" w14:textId="1539251E" w:rsidR="006A5A54" w:rsidRDefault="00907553">
      <w:pPr>
        <w:contextualSpacing/>
      </w:pPr>
      <w:r>
        <w:lastRenderedPageBreak/>
        <w:t xml:space="preserve">     </w:t>
      </w:r>
      <w:r w:rsidR="0099540E">
        <w:t xml:space="preserve"> </w:t>
      </w:r>
      <w:r w:rsidR="00D56F2E" w:rsidRPr="00D56F2E">
        <w:t>bin/carddisp.pl?gene=BCL11B</w:t>
      </w:r>
    </w:p>
    <w:p w14:paraId="2C3A5AD8" w14:textId="4C51B129" w:rsidR="00907553" w:rsidRDefault="00907553">
      <w:pPr>
        <w:contextualSpacing/>
      </w:pPr>
      <w:r>
        <w:t xml:space="preserve">     </w:t>
      </w:r>
      <w:r w:rsidR="0099540E">
        <w:t xml:space="preserve"> </w:t>
      </w:r>
      <w:r>
        <w:t xml:space="preserve">Viewed 3-25-19.  </w:t>
      </w:r>
    </w:p>
    <w:p w14:paraId="5B8CAF61" w14:textId="749AA7CF" w:rsidR="00020196" w:rsidRDefault="00020196">
      <w:pPr>
        <w:contextualSpacing/>
      </w:pPr>
    </w:p>
    <w:p w14:paraId="1BC4528C" w14:textId="6452E79F" w:rsidR="001B3204" w:rsidRDefault="000A1A23">
      <w:pPr>
        <w:contextualSpacing/>
      </w:pPr>
      <w:r>
        <w:t xml:space="preserve">  </w:t>
      </w:r>
      <w:r w:rsidR="00C57654">
        <w:t xml:space="preserve">   </w:t>
      </w:r>
    </w:p>
    <w:p w14:paraId="58849D11" w14:textId="57B9F53B" w:rsidR="00245165" w:rsidRPr="00245165" w:rsidRDefault="001B3204">
      <w:pPr>
        <w:contextualSpacing/>
      </w:pPr>
      <w:r>
        <w:t xml:space="preserve">    </w:t>
      </w:r>
      <w:r w:rsidR="00DE1E50">
        <w:t xml:space="preserve"> </w:t>
      </w:r>
      <w:r w:rsidR="00916687">
        <w:t xml:space="preserve">  </w:t>
      </w:r>
      <w:r w:rsidR="0005105D">
        <w:tab/>
      </w:r>
      <w:r w:rsidR="001D3B1F">
        <w:t xml:space="preserve"> </w:t>
      </w:r>
    </w:p>
    <w:p w14:paraId="65E10BD2" w14:textId="77777777" w:rsidR="00245165" w:rsidRDefault="00245165">
      <w:pPr>
        <w:rPr>
          <w:b/>
        </w:rPr>
      </w:pPr>
    </w:p>
    <w:p w14:paraId="5AFECE3A" w14:textId="15014708" w:rsidR="00245165" w:rsidRPr="00C72689" w:rsidRDefault="00245165">
      <w:pPr>
        <w:rPr>
          <w:b/>
        </w:rPr>
      </w:pPr>
    </w:p>
    <w:sectPr w:rsidR="00245165" w:rsidRPr="00C72689" w:rsidSect="009B5EE4">
      <w:type w:val="continuous"/>
      <w:pgSz w:w="12240" w:h="15840"/>
      <w:pgMar w:top="1440" w:right="1440" w:bottom="1440" w:left="1440" w:header="720" w:footer="720" w:gutter="0"/>
      <w:cols w:num="2"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B27C5D" w16cid:durableId="2041D1E7"/>
  <w16cid:commentId w16cid:paraId="05A6B267" w16cid:durableId="2041D1E8"/>
  <w16cid:commentId w16cid:paraId="0AD7138C" w16cid:durableId="2041D322"/>
  <w16cid:commentId w16cid:paraId="5B6A01A7" w16cid:durableId="2041D3AB"/>
  <w16cid:commentId w16cid:paraId="1276C3A8" w16cid:durableId="2041D405"/>
  <w16cid:commentId w16cid:paraId="4CC31C1F" w16cid:durableId="2041D457"/>
  <w16cid:commentId w16cid:paraId="2E43EBE9" w16cid:durableId="2041DA12"/>
  <w16cid:commentId w16cid:paraId="15387743" w16cid:durableId="2041D496"/>
  <w16cid:commentId w16cid:paraId="1344B20D" w16cid:durableId="2041D50A"/>
  <w16cid:commentId w16cid:paraId="7B4BF053" w16cid:durableId="2041D9C1"/>
  <w16cid:commentId w16cid:paraId="3DA7066B" w16cid:durableId="2041DAE1"/>
  <w16cid:commentId w16cid:paraId="680D4ABC" w16cid:durableId="2041DB31"/>
  <w16cid:commentId w16cid:paraId="3AEC9C19" w16cid:durableId="2041DB81"/>
  <w16cid:commentId w16cid:paraId="24AE1910" w16cid:durableId="2041DB98"/>
  <w16cid:commentId w16cid:paraId="1818A9A8" w16cid:durableId="2041DC0F"/>
  <w16cid:commentId w16cid:paraId="0DCB1C74" w16cid:durableId="2041DCA6"/>
  <w16cid:commentId w16cid:paraId="5815A4C8" w16cid:durableId="2041DD64"/>
  <w16cid:commentId w16cid:paraId="47846E3E" w16cid:durableId="2041DDD5"/>
  <w16cid:commentId w16cid:paraId="3639F16F" w16cid:durableId="2041DE9A"/>
  <w16cid:commentId w16cid:paraId="630CCBA2" w16cid:durableId="2041DF07"/>
  <w16cid:commentId w16cid:paraId="79A61D5D" w16cid:durableId="2041DF64"/>
  <w16cid:commentId w16cid:paraId="3243B887" w16cid:durableId="2041E032"/>
  <w16cid:commentId w16cid:paraId="4A069F53" w16cid:durableId="2041E0F6"/>
  <w16cid:commentId w16cid:paraId="137C706D" w16cid:durableId="2041E185"/>
  <w16cid:commentId w16cid:paraId="5C0E2358" w16cid:durableId="2041E1C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92960E2A"/>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wey, Kyle T">
    <w15:presenceInfo w15:providerId="AD" w15:userId="S::kyle.dewey@csun.edu::9a362e8d-3592-4f1b-bbe0-b2a35295c425"/>
  </w15:person>
  <w15:person w15:author="greatcfi@aol.com">
    <w15:presenceInfo w15:providerId="Windows Live" w15:userId="732163c9894184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D1B"/>
    <w:rsid w:val="00000C65"/>
    <w:rsid w:val="000021A3"/>
    <w:rsid w:val="00003A67"/>
    <w:rsid w:val="00003B61"/>
    <w:rsid w:val="00004BE4"/>
    <w:rsid w:val="00005C85"/>
    <w:rsid w:val="000068D8"/>
    <w:rsid w:val="000125FD"/>
    <w:rsid w:val="000135B0"/>
    <w:rsid w:val="0001388F"/>
    <w:rsid w:val="00016185"/>
    <w:rsid w:val="00017A4A"/>
    <w:rsid w:val="00020196"/>
    <w:rsid w:val="00023CC1"/>
    <w:rsid w:val="00026056"/>
    <w:rsid w:val="00031BAB"/>
    <w:rsid w:val="00033361"/>
    <w:rsid w:val="000342B4"/>
    <w:rsid w:val="0003464F"/>
    <w:rsid w:val="00037993"/>
    <w:rsid w:val="00037B1A"/>
    <w:rsid w:val="0004147A"/>
    <w:rsid w:val="000426F1"/>
    <w:rsid w:val="00044334"/>
    <w:rsid w:val="00050AD9"/>
    <w:rsid w:val="0005105D"/>
    <w:rsid w:val="00054A04"/>
    <w:rsid w:val="00054FA0"/>
    <w:rsid w:val="00062385"/>
    <w:rsid w:val="00066A29"/>
    <w:rsid w:val="00067AD1"/>
    <w:rsid w:val="000707A3"/>
    <w:rsid w:val="00073322"/>
    <w:rsid w:val="00074061"/>
    <w:rsid w:val="00074810"/>
    <w:rsid w:val="00074944"/>
    <w:rsid w:val="000825AF"/>
    <w:rsid w:val="00090259"/>
    <w:rsid w:val="000915BF"/>
    <w:rsid w:val="00092DC5"/>
    <w:rsid w:val="00097FEC"/>
    <w:rsid w:val="000A18B3"/>
    <w:rsid w:val="000A1A0B"/>
    <w:rsid w:val="000A1A23"/>
    <w:rsid w:val="000A2669"/>
    <w:rsid w:val="000A3B4E"/>
    <w:rsid w:val="000A4734"/>
    <w:rsid w:val="000A54AC"/>
    <w:rsid w:val="000B000B"/>
    <w:rsid w:val="000B069E"/>
    <w:rsid w:val="000C1776"/>
    <w:rsid w:val="000C4789"/>
    <w:rsid w:val="000C49AB"/>
    <w:rsid w:val="000D0D53"/>
    <w:rsid w:val="000D0D91"/>
    <w:rsid w:val="000D2459"/>
    <w:rsid w:val="000D2AE3"/>
    <w:rsid w:val="000D77B0"/>
    <w:rsid w:val="000E0989"/>
    <w:rsid w:val="000E1DCA"/>
    <w:rsid w:val="000E3781"/>
    <w:rsid w:val="000E3C62"/>
    <w:rsid w:val="000E3D21"/>
    <w:rsid w:val="000E74D1"/>
    <w:rsid w:val="000F0A0F"/>
    <w:rsid w:val="000F255B"/>
    <w:rsid w:val="000F3A1A"/>
    <w:rsid w:val="000F59D7"/>
    <w:rsid w:val="000F5E75"/>
    <w:rsid w:val="000F6DD0"/>
    <w:rsid w:val="00100DDA"/>
    <w:rsid w:val="00101DD3"/>
    <w:rsid w:val="001052AC"/>
    <w:rsid w:val="00107488"/>
    <w:rsid w:val="0011185D"/>
    <w:rsid w:val="00112DEE"/>
    <w:rsid w:val="001200AA"/>
    <w:rsid w:val="00120118"/>
    <w:rsid w:val="00122C76"/>
    <w:rsid w:val="00130ADF"/>
    <w:rsid w:val="00132C0F"/>
    <w:rsid w:val="001334E4"/>
    <w:rsid w:val="00135024"/>
    <w:rsid w:val="00140ABE"/>
    <w:rsid w:val="00141785"/>
    <w:rsid w:val="00141C51"/>
    <w:rsid w:val="00147842"/>
    <w:rsid w:val="001521D3"/>
    <w:rsid w:val="0015561F"/>
    <w:rsid w:val="001605A0"/>
    <w:rsid w:val="001605BC"/>
    <w:rsid w:val="00165FDD"/>
    <w:rsid w:val="00170302"/>
    <w:rsid w:val="00172469"/>
    <w:rsid w:val="00175503"/>
    <w:rsid w:val="00180CD5"/>
    <w:rsid w:val="00190B77"/>
    <w:rsid w:val="0019112C"/>
    <w:rsid w:val="00192133"/>
    <w:rsid w:val="00193E5A"/>
    <w:rsid w:val="00195DBD"/>
    <w:rsid w:val="0019643E"/>
    <w:rsid w:val="0019676E"/>
    <w:rsid w:val="001967EA"/>
    <w:rsid w:val="0019712F"/>
    <w:rsid w:val="001A0056"/>
    <w:rsid w:val="001A0896"/>
    <w:rsid w:val="001A275B"/>
    <w:rsid w:val="001A29DF"/>
    <w:rsid w:val="001B3204"/>
    <w:rsid w:val="001C69B4"/>
    <w:rsid w:val="001D3B1F"/>
    <w:rsid w:val="001D540A"/>
    <w:rsid w:val="001D6FEA"/>
    <w:rsid w:val="001E1C94"/>
    <w:rsid w:val="001E2EAD"/>
    <w:rsid w:val="001E413A"/>
    <w:rsid w:val="001E4A97"/>
    <w:rsid w:val="001E6435"/>
    <w:rsid w:val="001E6F34"/>
    <w:rsid w:val="001F017E"/>
    <w:rsid w:val="001F01C2"/>
    <w:rsid w:val="001F1717"/>
    <w:rsid w:val="001F3401"/>
    <w:rsid w:val="001F4101"/>
    <w:rsid w:val="001F6DBD"/>
    <w:rsid w:val="002051A6"/>
    <w:rsid w:val="00206601"/>
    <w:rsid w:val="00207165"/>
    <w:rsid w:val="00213816"/>
    <w:rsid w:val="00225FB5"/>
    <w:rsid w:val="002337D8"/>
    <w:rsid w:val="00235CB3"/>
    <w:rsid w:val="002405E6"/>
    <w:rsid w:val="002436F2"/>
    <w:rsid w:val="0024489D"/>
    <w:rsid w:val="00244DE6"/>
    <w:rsid w:val="00245165"/>
    <w:rsid w:val="0025229D"/>
    <w:rsid w:val="00254AAE"/>
    <w:rsid w:val="00255DA3"/>
    <w:rsid w:val="00257172"/>
    <w:rsid w:val="00257A13"/>
    <w:rsid w:val="00263979"/>
    <w:rsid w:val="00266230"/>
    <w:rsid w:val="00267247"/>
    <w:rsid w:val="002679E0"/>
    <w:rsid w:val="0027030E"/>
    <w:rsid w:val="002737D8"/>
    <w:rsid w:val="00273D09"/>
    <w:rsid w:val="00274C5C"/>
    <w:rsid w:val="00276027"/>
    <w:rsid w:val="002778F8"/>
    <w:rsid w:val="002814B8"/>
    <w:rsid w:val="002820C9"/>
    <w:rsid w:val="0028379C"/>
    <w:rsid w:val="0029012C"/>
    <w:rsid w:val="0029372D"/>
    <w:rsid w:val="00294FEC"/>
    <w:rsid w:val="00295E94"/>
    <w:rsid w:val="002A00DE"/>
    <w:rsid w:val="002A03A7"/>
    <w:rsid w:val="002A69A5"/>
    <w:rsid w:val="002A72FB"/>
    <w:rsid w:val="002B0351"/>
    <w:rsid w:val="002B223B"/>
    <w:rsid w:val="002C296D"/>
    <w:rsid w:val="002C2F66"/>
    <w:rsid w:val="002C4298"/>
    <w:rsid w:val="002C5DF9"/>
    <w:rsid w:val="002C723C"/>
    <w:rsid w:val="002D3070"/>
    <w:rsid w:val="002D43DA"/>
    <w:rsid w:val="002D599E"/>
    <w:rsid w:val="002D5C1F"/>
    <w:rsid w:val="002D69DE"/>
    <w:rsid w:val="002E1516"/>
    <w:rsid w:val="002E279C"/>
    <w:rsid w:val="002E397A"/>
    <w:rsid w:val="002E4B2A"/>
    <w:rsid w:val="002F0A91"/>
    <w:rsid w:val="002F1139"/>
    <w:rsid w:val="002F14C1"/>
    <w:rsid w:val="002F1622"/>
    <w:rsid w:val="002F6762"/>
    <w:rsid w:val="003006BC"/>
    <w:rsid w:val="00310036"/>
    <w:rsid w:val="0031113B"/>
    <w:rsid w:val="00313FF7"/>
    <w:rsid w:val="003212D9"/>
    <w:rsid w:val="003216C4"/>
    <w:rsid w:val="00322694"/>
    <w:rsid w:val="0032333B"/>
    <w:rsid w:val="00323DFE"/>
    <w:rsid w:val="00324714"/>
    <w:rsid w:val="003301D1"/>
    <w:rsid w:val="003324B2"/>
    <w:rsid w:val="0033263B"/>
    <w:rsid w:val="00332F3B"/>
    <w:rsid w:val="00337D68"/>
    <w:rsid w:val="00343A65"/>
    <w:rsid w:val="00346016"/>
    <w:rsid w:val="00350E40"/>
    <w:rsid w:val="00350F18"/>
    <w:rsid w:val="0035298B"/>
    <w:rsid w:val="00354B0B"/>
    <w:rsid w:val="00357792"/>
    <w:rsid w:val="00357A8A"/>
    <w:rsid w:val="0036693A"/>
    <w:rsid w:val="00370F06"/>
    <w:rsid w:val="00376F78"/>
    <w:rsid w:val="00377CD7"/>
    <w:rsid w:val="0038034B"/>
    <w:rsid w:val="0038631A"/>
    <w:rsid w:val="00386A19"/>
    <w:rsid w:val="00396DCF"/>
    <w:rsid w:val="003A1FC9"/>
    <w:rsid w:val="003A2E4B"/>
    <w:rsid w:val="003A46D8"/>
    <w:rsid w:val="003B00B7"/>
    <w:rsid w:val="003B389F"/>
    <w:rsid w:val="003B3F13"/>
    <w:rsid w:val="003B41B4"/>
    <w:rsid w:val="003C40D7"/>
    <w:rsid w:val="003C42C7"/>
    <w:rsid w:val="003D30D3"/>
    <w:rsid w:val="003F1DA8"/>
    <w:rsid w:val="003F29B8"/>
    <w:rsid w:val="003F2ED7"/>
    <w:rsid w:val="003F52CA"/>
    <w:rsid w:val="003F714E"/>
    <w:rsid w:val="004011FC"/>
    <w:rsid w:val="00402409"/>
    <w:rsid w:val="00404E8E"/>
    <w:rsid w:val="00405B5A"/>
    <w:rsid w:val="004071B2"/>
    <w:rsid w:val="00413199"/>
    <w:rsid w:val="004136D5"/>
    <w:rsid w:val="00423795"/>
    <w:rsid w:val="00423945"/>
    <w:rsid w:val="00426511"/>
    <w:rsid w:val="0043058E"/>
    <w:rsid w:val="00431E6A"/>
    <w:rsid w:val="004338B1"/>
    <w:rsid w:val="00436829"/>
    <w:rsid w:val="00437316"/>
    <w:rsid w:val="00437ACD"/>
    <w:rsid w:val="00442265"/>
    <w:rsid w:val="00442621"/>
    <w:rsid w:val="0045336F"/>
    <w:rsid w:val="00456224"/>
    <w:rsid w:val="0045770E"/>
    <w:rsid w:val="0046118B"/>
    <w:rsid w:val="0046309C"/>
    <w:rsid w:val="004741CA"/>
    <w:rsid w:val="00475252"/>
    <w:rsid w:val="00476F36"/>
    <w:rsid w:val="00481AF3"/>
    <w:rsid w:val="00486EDB"/>
    <w:rsid w:val="004905BD"/>
    <w:rsid w:val="004956D7"/>
    <w:rsid w:val="004957A0"/>
    <w:rsid w:val="004A01D2"/>
    <w:rsid w:val="004A1C0C"/>
    <w:rsid w:val="004A298B"/>
    <w:rsid w:val="004B4C7F"/>
    <w:rsid w:val="004D07C1"/>
    <w:rsid w:val="004D5584"/>
    <w:rsid w:val="004D631D"/>
    <w:rsid w:val="004D6770"/>
    <w:rsid w:val="004D6809"/>
    <w:rsid w:val="004E007D"/>
    <w:rsid w:val="004E028F"/>
    <w:rsid w:val="004E75D2"/>
    <w:rsid w:val="004E7DAA"/>
    <w:rsid w:val="005017F3"/>
    <w:rsid w:val="00501904"/>
    <w:rsid w:val="005028C8"/>
    <w:rsid w:val="00504366"/>
    <w:rsid w:val="00507C57"/>
    <w:rsid w:val="00512091"/>
    <w:rsid w:val="00521A18"/>
    <w:rsid w:val="00525A9A"/>
    <w:rsid w:val="00527383"/>
    <w:rsid w:val="00530A62"/>
    <w:rsid w:val="00531374"/>
    <w:rsid w:val="005353A7"/>
    <w:rsid w:val="00542374"/>
    <w:rsid w:val="00542902"/>
    <w:rsid w:val="00546267"/>
    <w:rsid w:val="00546AEC"/>
    <w:rsid w:val="00547994"/>
    <w:rsid w:val="00552413"/>
    <w:rsid w:val="00552BBA"/>
    <w:rsid w:val="0055384F"/>
    <w:rsid w:val="005546F3"/>
    <w:rsid w:val="00555D92"/>
    <w:rsid w:val="00557837"/>
    <w:rsid w:val="00560D9A"/>
    <w:rsid w:val="005654DB"/>
    <w:rsid w:val="005658AA"/>
    <w:rsid w:val="005712C6"/>
    <w:rsid w:val="0058077B"/>
    <w:rsid w:val="00580AAA"/>
    <w:rsid w:val="0058111F"/>
    <w:rsid w:val="00581AAB"/>
    <w:rsid w:val="00583C18"/>
    <w:rsid w:val="00590163"/>
    <w:rsid w:val="0059127B"/>
    <w:rsid w:val="00594CA3"/>
    <w:rsid w:val="00594FD6"/>
    <w:rsid w:val="005A087F"/>
    <w:rsid w:val="005A0AD2"/>
    <w:rsid w:val="005A1E02"/>
    <w:rsid w:val="005B32C8"/>
    <w:rsid w:val="005B4E05"/>
    <w:rsid w:val="005B7C08"/>
    <w:rsid w:val="005B7EAE"/>
    <w:rsid w:val="005C5C85"/>
    <w:rsid w:val="005C661C"/>
    <w:rsid w:val="005C6D14"/>
    <w:rsid w:val="005C7DAF"/>
    <w:rsid w:val="005D01B5"/>
    <w:rsid w:val="005D3034"/>
    <w:rsid w:val="005D36E3"/>
    <w:rsid w:val="005D5EE0"/>
    <w:rsid w:val="005E2F51"/>
    <w:rsid w:val="005E3C91"/>
    <w:rsid w:val="005F06A7"/>
    <w:rsid w:val="005F705A"/>
    <w:rsid w:val="00602484"/>
    <w:rsid w:val="0061173F"/>
    <w:rsid w:val="00612753"/>
    <w:rsid w:val="00616C31"/>
    <w:rsid w:val="00617A54"/>
    <w:rsid w:val="00617C87"/>
    <w:rsid w:val="00617E92"/>
    <w:rsid w:val="006227EB"/>
    <w:rsid w:val="0062395D"/>
    <w:rsid w:val="0062541A"/>
    <w:rsid w:val="00626F57"/>
    <w:rsid w:val="00644497"/>
    <w:rsid w:val="00644BAB"/>
    <w:rsid w:val="00646B58"/>
    <w:rsid w:val="00646F3B"/>
    <w:rsid w:val="00650D84"/>
    <w:rsid w:val="00652A43"/>
    <w:rsid w:val="00653A6F"/>
    <w:rsid w:val="00660746"/>
    <w:rsid w:val="00662504"/>
    <w:rsid w:val="006637FF"/>
    <w:rsid w:val="006655DB"/>
    <w:rsid w:val="00666AB3"/>
    <w:rsid w:val="00670AEF"/>
    <w:rsid w:val="00671252"/>
    <w:rsid w:val="00675CD5"/>
    <w:rsid w:val="006834C2"/>
    <w:rsid w:val="0068407B"/>
    <w:rsid w:val="00684521"/>
    <w:rsid w:val="00687511"/>
    <w:rsid w:val="00691589"/>
    <w:rsid w:val="006933EC"/>
    <w:rsid w:val="00693543"/>
    <w:rsid w:val="006A0EDB"/>
    <w:rsid w:val="006A3D3C"/>
    <w:rsid w:val="006A5A54"/>
    <w:rsid w:val="006A6484"/>
    <w:rsid w:val="006A65A3"/>
    <w:rsid w:val="006B1411"/>
    <w:rsid w:val="006B2BFC"/>
    <w:rsid w:val="006B2F0A"/>
    <w:rsid w:val="006B4ACC"/>
    <w:rsid w:val="006C24DF"/>
    <w:rsid w:val="006C27A2"/>
    <w:rsid w:val="006C4EF0"/>
    <w:rsid w:val="006D0AB3"/>
    <w:rsid w:val="006D417F"/>
    <w:rsid w:val="006D7A48"/>
    <w:rsid w:val="006E0C20"/>
    <w:rsid w:val="006E7D7B"/>
    <w:rsid w:val="006F25FF"/>
    <w:rsid w:val="006F4AEB"/>
    <w:rsid w:val="006F5F32"/>
    <w:rsid w:val="006F5F74"/>
    <w:rsid w:val="00700FAB"/>
    <w:rsid w:val="00701D7D"/>
    <w:rsid w:val="00701FBC"/>
    <w:rsid w:val="00705016"/>
    <w:rsid w:val="0071531E"/>
    <w:rsid w:val="00720A25"/>
    <w:rsid w:val="007247B6"/>
    <w:rsid w:val="007251C7"/>
    <w:rsid w:val="00727C4E"/>
    <w:rsid w:val="00730777"/>
    <w:rsid w:val="00733136"/>
    <w:rsid w:val="00736E17"/>
    <w:rsid w:val="00736F36"/>
    <w:rsid w:val="007375AC"/>
    <w:rsid w:val="00737AE7"/>
    <w:rsid w:val="00741170"/>
    <w:rsid w:val="007414F0"/>
    <w:rsid w:val="0074157C"/>
    <w:rsid w:val="00744541"/>
    <w:rsid w:val="0074662E"/>
    <w:rsid w:val="00747A81"/>
    <w:rsid w:val="00750174"/>
    <w:rsid w:val="007512C8"/>
    <w:rsid w:val="007541E9"/>
    <w:rsid w:val="007545B7"/>
    <w:rsid w:val="00760D8D"/>
    <w:rsid w:val="00763047"/>
    <w:rsid w:val="007648F4"/>
    <w:rsid w:val="00765100"/>
    <w:rsid w:val="007652BC"/>
    <w:rsid w:val="00770F86"/>
    <w:rsid w:val="00771AD3"/>
    <w:rsid w:val="0077231B"/>
    <w:rsid w:val="00773C6A"/>
    <w:rsid w:val="007779FB"/>
    <w:rsid w:val="007965AA"/>
    <w:rsid w:val="007A1798"/>
    <w:rsid w:val="007A4693"/>
    <w:rsid w:val="007A4C24"/>
    <w:rsid w:val="007A5492"/>
    <w:rsid w:val="007B05F7"/>
    <w:rsid w:val="007B58F3"/>
    <w:rsid w:val="007B63EF"/>
    <w:rsid w:val="007C0BFF"/>
    <w:rsid w:val="007C18C4"/>
    <w:rsid w:val="007C4AD5"/>
    <w:rsid w:val="007C5BC1"/>
    <w:rsid w:val="007D0EC8"/>
    <w:rsid w:val="007D5462"/>
    <w:rsid w:val="007E1012"/>
    <w:rsid w:val="007E2AAD"/>
    <w:rsid w:val="007F37AA"/>
    <w:rsid w:val="007F49F2"/>
    <w:rsid w:val="007F5EE1"/>
    <w:rsid w:val="00802DCE"/>
    <w:rsid w:val="00803A2F"/>
    <w:rsid w:val="00803EC9"/>
    <w:rsid w:val="00806385"/>
    <w:rsid w:val="0081105B"/>
    <w:rsid w:val="008205CF"/>
    <w:rsid w:val="00822587"/>
    <w:rsid w:val="00822D1A"/>
    <w:rsid w:val="00831588"/>
    <w:rsid w:val="00831A37"/>
    <w:rsid w:val="00831AE1"/>
    <w:rsid w:val="00831B1D"/>
    <w:rsid w:val="00833EAA"/>
    <w:rsid w:val="00837932"/>
    <w:rsid w:val="00837E04"/>
    <w:rsid w:val="00840A93"/>
    <w:rsid w:val="00841A8B"/>
    <w:rsid w:val="00841CD4"/>
    <w:rsid w:val="0085075C"/>
    <w:rsid w:val="00850A60"/>
    <w:rsid w:val="0085144A"/>
    <w:rsid w:val="00854795"/>
    <w:rsid w:val="00854D18"/>
    <w:rsid w:val="0086144C"/>
    <w:rsid w:val="00863E61"/>
    <w:rsid w:val="00867C38"/>
    <w:rsid w:val="00867C96"/>
    <w:rsid w:val="00872372"/>
    <w:rsid w:val="00872CE0"/>
    <w:rsid w:val="00882F5D"/>
    <w:rsid w:val="00884B3F"/>
    <w:rsid w:val="00892703"/>
    <w:rsid w:val="00894D23"/>
    <w:rsid w:val="00895D38"/>
    <w:rsid w:val="008964A5"/>
    <w:rsid w:val="008A01F2"/>
    <w:rsid w:val="008A1310"/>
    <w:rsid w:val="008A1C83"/>
    <w:rsid w:val="008A7D35"/>
    <w:rsid w:val="008A7E2D"/>
    <w:rsid w:val="008B050C"/>
    <w:rsid w:val="008B2FE2"/>
    <w:rsid w:val="008C39AE"/>
    <w:rsid w:val="008C73A2"/>
    <w:rsid w:val="008D237C"/>
    <w:rsid w:val="008D62C0"/>
    <w:rsid w:val="008D6FCF"/>
    <w:rsid w:val="008D7DB0"/>
    <w:rsid w:val="008E18B7"/>
    <w:rsid w:val="008E3EAF"/>
    <w:rsid w:val="008E4821"/>
    <w:rsid w:val="008F2259"/>
    <w:rsid w:val="008F697B"/>
    <w:rsid w:val="008F7DFA"/>
    <w:rsid w:val="0090122D"/>
    <w:rsid w:val="009036A6"/>
    <w:rsid w:val="00904132"/>
    <w:rsid w:val="009064AB"/>
    <w:rsid w:val="00906518"/>
    <w:rsid w:val="00907553"/>
    <w:rsid w:val="0090791C"/>
    <w:rsid w:val="009101B7"/>
    <w:rsid w:val="00912B90"/>
    <w:rsid w:val="00914384"/>
    <w:rsid w:val="0091516B"/>
    <w:rsid w:val="00916687"/>
    <w:rsid w:val="009166F3"/>
    <w:rsid w:val="009233CE"/>
    <w:rsid w:val="00930CAA"/>
    <w:rsid w:val="00931BB7"/>
    <w:rsid w:val="00937FB3"/>
    <w:rsid w:val="00940368"/>
    <w:rsid w:val="009432A4"/>
    <w:rsid w:val="00943EC9"/>
    <w:rsid w:val="009456F1"/>
    <w:rsid w:val="00945A0A"/>
    <w:rsid w:val="00946805"/>
    <w:rsid w:val="00947C14"/>
    <w:rsid w:val="00947E79"/>
    <w:rsid w:val="009503AE"/>
    <w:rsid w:val="00952BD2"/>
    <w:rsid w:val="00955F9B"/>
    <w:rsid w:val="00962481"/>
    <w:rsid w:val="00962CA3"/>
    <w:rsid w:val="00962CEC"/>
    <w:rsid w:val="00974845"/>
    <w:rsid w:val="0098153B"/>
    <w:rsid w:val="00982118"/>
    <w:rsid w:val="0098501C"/>
    <w:rsid w:val="0098688F"/>
    <w:rsid w:val="00991FEE"/>
    <w:rsid w:val="00993C7C"/>
    <w:rsid w:val="00994143"/>
    <w:rsid w:val="0099432B"/>
    <w:rsid w:val="00994808"/>
    <w:rsid w:val="00994B0B"/>
    <w:rsid w:val="0099540E"/>
    <w:rsid w:val="00997D9F"/>
    <w:rsid w:val="009B2671"/>
    <w:rsid w:val="009B4353"/>
    <w:rsid w:val="009B54A2"/>
    <w:rsid w:val="009B5EE4"/>
    <w:rsid w:val="009D5751"/>
    <w:rsid w:val="009D5FDE"/>
    <w:rsid w:val="009D6BD9"/>
    <w:rsid w:val="009E4312"/>
    <w:rsid w:val="009E46C7"/>
    <w:rsid w:val="009F393E"/>
    <w:rsid w:val="009F3BFC"/>
    <w:rsid w:val="009F75E9"/>
    <w:rsid w:val="00A051C3"/>
    <w:rsid w:val="00A07F57"/>
    <w:rsid w:val="00A1159C"/>
    <w:rsid w:val="00A11F80"/>
    <w:rsid w:val="00A13C1E"/>
    <w:rsid w:val="00A17184"/>
    <w:rsid w:val="00A23D9F"/>
    <w:rsid w:val="00A2513F"/>
    <w:rsid w:val="00A262B7"/>
    <w:rsid w:val="00A27487"/>
    <w:rsid w:val="00A305E6"/>
    <w:rsid w:val="00A30E18"/>
    <w:rsid w:val="00A3239B"/>
    <w:rsid w:val="00A33CF5"/>
    <w:rsid w:val="00A33FDE"/>
    <w:rsid w:val="00A35AAD"/>
    <w:rsid w:val="00A36123"/>
    <w:rsid w:val="00A36F18"/>
    <w:rsid w:val="00A40F67"/>
    <w:rsid w:val="00A448B4"/>
    <w:rsid w:val="00A44FE4"/>
    <w:rsid w:val="00A52090"/>
    <w:rsid w:val="00A54ADD"/>
    <w:rsid w:val="00A55AF4"/>
    <w:rsid w:val="00A61450"/>
    <w:rsid w:val="00A618FE"/>
    <w:rsid w:val="00A62B15"/>
    <w:rsid w:val="00A67472"/>
    <w:rsid w:val="00A72701"/>
    <w:rsid w:val="00A730EE"/>
    <w:rsid w:val="00A76FD0"/>
    <w:rsid w:val="00A86250"/>
    <w:rsid w:val="00A903FB"/>
    <w:rsid w:val="00A912FD"/>
    <w:rsid w:val="00A914ED"/>
    <w:rsid w:val="00A93833"/>
    <w:rsid w:val="00A93865"/>
    <w:rsid w:val="00A9508A"/>
    <w:rsid w:val="00A9635A"/>
    <w:rsid w:val="00A967F2"/>
    <w:rsid w:val="00A96B12"/>
    <w:rsid w:val="00AA0EC2"/>
    <w:rsid w:val="00AA30D1"/>
    <w:rsid w:val="00AA64AE"/>
    <w:rsid w:val="00AB343A"/>
    <w:rsid w:val="00AC0B97"/>
    <w:rsid w:val="00AC2F16"/>
    <w:rsid w:val="00AC5EE5"/>
    <w:rsid w:val="00AD0DC7"/>
    <w:rsid w:val="00AD1C4E"/>
    <w:rsid w:val="00AD20A6"/>
    <w:rsid w:val="00AD6155"/>
    <w:rsid w:val="00AE1B6C"/>
    <w:rsid w:val="00AE37BA"/>
    <w:rsid w:val="00AE7678"/>
    <w:rsid w:val="00AF0F9E"/>
    <w:rsid w:val="00AF1AE9"/>
    <w:rsid w:val="00AF49A7"/>
    <w:rsid w:val="00AF4C95"/>
    <w:rsid w:val="00AF6F6D"/>
    <w:rsid w:val="00B02051"/>
    <w:rsid w:val="00B05965"/>
    <w:rsid w:val="00B06479"/>
    <w:rsid w:val="00B07B34"/>
    <w:rsid w:val="00B11EC1"/>
    <w:rsid w:val="00B11EC2"/>
    <w:rsid w:val="00B12FF3"/>
    <w:rsid w:val="00B15773"/>
    <w:rsid w:val="00B26D75"/>
    <w:rsid w:val="00B32563"/>
    <w:rsid w:val="00B3286A"/>
    <w:rsid w:val="00B338EA"/>
    <w:rsid w:val="00B34C8C"/>
    <w:rsid w:val="00B37F00"/>
    <w:rsid w:val="00B406FD"/>
    <w:rsid w:val="00B50C4B"/>
    <w:rsid w:val="00B55D2D"/>
    <w:rsid w:val="00B60026"/>
    <w:rsid w:val="00B61BBE"/>
    <w:rsid w:val="00B62B0D"/>
    <w:rsid w:val="00B65897"/>
    <w:rsid w:val="00B65A66"/>
    <w:rsid w:val="00B679C1"/>
    <w:rsid w:val="00B67ACC"/>
    <w:rsid w:val="00B702A9"/>
    <w:rsid w:val="00B71D14"/>
    <w:rsid w:val="00B729DB"/>
    <w:rsid w:val="00B72FAB"/>
    <w:rsid w:val="00B8362E"/>
    <w:rsid w:val="00B83634"/>
    <w:rsid w:val="00B84870"/>
    <w:rsid w:val="00B86357"/>
    <w:rsid w:val="00B87DA3"/>
    <w:rsid w:val="00B931DC"/>
    <w:rsid w:val="00BA0ABB"/>
    <w:rsid w:val="00BA1255"/>
    <w:rsid w:val="00BA2719"/>
    <w:rsid w:val="00BA2EE9"/>
    <w:rsid w:val="00BB3A80"/>
    <w:rsid w:val="00BB6A41"/>
    <w:rsid w:val="00BB7D6A"/>
    <w:rsid w:val="00BC1D7A"/>
    <w:rsid w:val="00BC289C"/>
    <w:rsid w:val="00BC5384"/>
    <w:rsid w:val="00BC59A5"/>
    <w:rsid w:val="00BD5529"/>
    <w:rsid w:val="00BE0F3B"/>
    <w:rsid w:val="00BE2F51"/>
    <w:rsid w:val="00BE3602"/>
    <w:rsid w:val="00BE37D7"/>
    <w:rsid w:val="00BE4532"/>
    <w:rsid w:val="00BE7463"/>
    <w:rsid w:val="00BF4D2E"/>
    <w:rsid w:val="00BF55A9"/>
    <w:rsid w:val="00BF55CF"/>
    <w:rsid w:val="00C00923"/>
    <w:rsid w:val="00C02D97"/>
    <w:rsid w:val="00C05C6F"/>
    <w:rsid w:val="00C05DE6"/>
    <w:rsid w:val="00C05F6B"/>
    <w:rsid w:val="00C06B07"/>
    <w:rsid w:val="00C123EC"/>
    <w:rsid w:val="00C138FE"/>
    <w:rsid w:val="00C14405"/>
    <w:rsid w:val="00C161E8"/>
    <w:rsid w:val="00C21965"/>
    <w:rsid w:val="00C22333"/>
    <w:rsid w:val="00C22CE0"/>
    <w:rsid w:val="00C24D48"/>
    <w:rsid w:val="00C253F1"/>
    <w:rsid w:val="00C275FB"/>
    <w:rsid w:val="00C27707"/>
    <w:rsid w:val="00C27E7A"/>
    <w:rsid w:val="00C32134"/>
    <w:rsid w:val="00C32834"/>
    <w:rsid w:val="00C3749A"/>
    <w:rsid w:val="00C37590"/>
    <w:rsid w:val="00C40869"/>
    <w:rsid w:val="00C4473E"/>
    <w:rsid w:val="00C44C40"/>
    <w:rsid w:val="00C46D2F"/>
    <w:rsid w:val="00C47575"/>
    <w:rsid w:val="00C5604E"/>
    <w:rsid w:val="00C57654"/>
    <w:rsid w:val="00C61CF1"/>
    <w:rsid w:val="00C61DBC"/>
    <w:rsid w:val="00C72497"/>
    <w:rsid w:val="00C72689"/>
    <w:rsid w:val="00C7754B"/>
    <w:rsid w:val="00C77DBD"/>
    <w:rsid w:val="00C8204F"/>
    <w:rsid w:val="00C85287"/>
    <w:rsid w:val="00C862FB"/>
    <w:rsid w:val="00C935A2"/>
    <w:rsid w:val="00C9548E"/>
    <w:rsid w:val="00C96019"/>
    <w:rsid w:val="00CA0411"/>
    <w:rsid w:val="00CA0502"/>
    <w:rsid w:val="00CA4977"/>
    <w:rsid w:val="00CA54AF"/>
    <w:rsid w:val="00CA726D"/>
    <w:rsid w:val="00CA74AC"/>
    <w:rsid w:val="00CB09DA"/>
    <w:rsid w:val="00CB1051"/>
    <w:rsid w:val="00CB146A"/>
    <w:rsid w:val="00CB5D1B"/>
    <w:rsid w:val="00CC00BB"/>
    <w:rsid w:val="00CC3511"/>
    <w:rsid w:val="00CC6D72"/>
    <w:rsid w:val="00CC78CD"/>
    <w:rsid w:val="00CD0610"/>
    <w:rsid w:val="00CD282D"/>
    <w:rsid w:val="00CD3D0A"/>
    <w:rsid w:val="00CD4673"/>
    <w:rsid w:val="00CD6265"/>
    <w:rsid w:val="00CD7499"/>
    <w:rsid w:val="00CD7BDE"/>
    <w:rsid w:val="00CE0CE4"/>
    <w:rsid w:val="00CE1BF3"/>
    <w:rsid w:val="00CE30F7"/>
    <w:rsid w:val="00CE3E84"/>
    <w:rsid w:val="00CE5E31"/>
    <w:rsid w:val="00CE667F"/>
    <w:rsid w:val="00CF28C3"/>
    <w:rsid w:val="00CF2A82"/>
    <w:rsid w:val="00CF3B5A"/>
    <w:rsid w:val="00CF3EC4"/>
    <w:rsid w:val="00CF433D"/>
    <w:rsid w:val="00CF6458"/>
    <w:rsid w:val="00CF74CD"/>
    <w:rsid w:val="00D01DF7"/>
    <w:rsid w:val="00D03B85"/>
    <w:rsid w:val="00D0412B"/>
    <w:rsid w:val="00D0643C"/>
    <w:rsid w:val="00D0735D"/>
    <w:rsid w:val="00D10481"/>
    <w:rsid w:val="00D10681"/>
    <w:rsid w:val="00D114A9"/>
    <w:rsid w:val="00D1197C"/>
    <w:rsid w:val="00D11E68"/>
    <w:rsid w:val="00D16023"/>
    <w:rsid w:val="00D220AF"/>
    <w:rsid w:val="00D260AB"/>
    <w:rsid w:val="00D2618D"/>
    <w:rsid w:val="00D26377"/>
    <w:rsid w:val="00D313C7"/>
    <w:rsid w:val="00D33F1E"/>
    <w:rsid w:val="00D413F1"/>
    <w:rsid w:val="00D4186E"/>
    <w:rsid w:val="00D46AB4"/>
    <w:rsid w:val="00D56F2E"/>
    <w:rsid w:val="00D60562"/>
    <w:rsid w:val="00D617F9"/>
    <w:rsid w:val="00D66698"/>
    <w:rsid w:val="00D70280"/>
    <w:rsid w:val="00D7132C"/>
    <w:rsid w:val="00D71B05"/>
    <w:rsid w:val="00D72729"/>
    <w:rsid w:val="00D75240"/>
    <w:rsid w:val="00D763DB"/>
    <w:rsid w:val="00D77AB7"/>
    <w:rsid w:val="00D82ED5"/>
    <w:rsid w:val="00D846BB"/>
    <w:rsid w:val="00D85B3D"/>
    <w:rsid w:val="00D9041F"/>
    <w:rsid w:val="00D90C74"/>
    <w:rsid w:val="00D9117E"/>
    <w:rsid w:val="00D92264"/>
    <w:rsid w:val="00D922E9"/>
    <w:rsid w:val="00D92761"/>
    <w:rsid w:val="00D92BAA"/>
    <w:rsid w:val="00D9304F"/>
    <w:rsid w:val="00DA484F"/>
    <w:rsid w:val="00DA7F1F"/>
    <w:rsid w:val="00DB3DD1"/>
    <w:rsid w:val="00DB5868"/>
    <w:rsid w:val="00DB61D1"/>
    <w:rsid w:val="00DB6982"/>
    <w:rsid w:val="00DB776F"/>
    <w:rsid w:val="00DC3765"/>
    <w:rsid w:val="00DC46DE"/>
    <w:rsid w:val="00DC4D14"/>
    <w:rsid w:val="00DC54A2"/>
    <w:rsid w:val="00DC5CEA"/>
    <w:rsid w:val="00DD0A14"/>
    <w:rsid w:val="00DD4A6E"/>
    <w:rsid w:val="00DE1E50"/>
    <w:rsid w:val="00DE2675"/>
    <w:rsid w:val="00DE5A6F"/>
    <w:rsid w:val="00DF14E9"/>
    <w:rsid w:val="00DF3D47"/>
    <w:rsid w:val="00DF6960"/>
    <w:rsid w:val="00DF6EF2"/>
    <w:rsid w:val="00E0448E"/>
    <w:rsid w:val="00E04804"/>
    <w:rsid w:val="00E0522C"/>
    <w:rsid w:val="00E05AAD"/>
    <w:rsid w:val="00E07F61"/>
    <w:rsid w:val="00E12CBC"/>
    <w:rsid w:val="00E136BE"/>
    <w:rsid w:val="00E17087"/>
    <w:rsid w:val="00E17CF2"/>
    <w:rsid w:val="00E202A1"/>
    <w:rsid w:val="00E21ABC"/>
    <w:rsid w:val="00E364FC"/>
    <w:rsid w:val="00E36EF1"/>
    <w:rsid w:val="00E40D11"/>
    <w:rsid w:val="00E431B2"/>
    <w:rsid w:val="00E45D50"/>
    <w:rsid w:val="00E46C1D"/>
    <w:rsid w:val="00E471FE"/>
    <w:rsid w:val="00E500DC"/>
    <w:rsid w:val="00E529E4"/>
    <w:rsid w:val="00E52EFA"/>
    <w:rsid w:val="00E5390D"/>
    <w:rsid w:val="00E53B59"/>
    <w:rsid w:val="00E5402C"/>
    <w:rsid w:val="00E632A5"/>
    <w:rsid w:val="00E66459"/>
    <w:rsid w:val="00E71275"/>
    <w:rsid w:val="00E72652"/>
    <w:rsid w:val="00E745BD"/>
    <w:rsid w:val="00E75151"/>
    <w:rsid w:val="00E77075"/>
    <w:rsid w:val="00E80027"/>
    <w:rsid w:val="00E804E4"/>
    <w:rsid w:val="00E82888"/>
    <w:rsid w:val="00E85612"/>
    <w:rsid w:val="00E9019F"/>
    <w:rsid w:val="00E90D7E"/>
    <w:rsid w:val="00E962AB"/>
    <w:rsid w:val="00EA5451"/>
    <w:rsid w:val="00EA5807"/>
    <w:rsid w:val="00EA776D"/>
    <w:rsid w:val="00EB71A1"/>
    <w:rsid w:val="00EC79F9"/>
    <w:rsid w:val="00ED0866"/>
    <w:rsid w:val="00ED252B"/>
    <w:rsid w:val="00ED352B"/>
    <w:rsid w:val="00ED3C04"/>
    <w:rsid w:val="00ED3F87"/>
    <w:rsid w:val="00EE15B6"/>
    <w:rsid w:val="00EE264D"/>
    <w:rsid w:val="00EE40EA"/>
    <w:rsid w:val="00EE4713"/>
    <w:rsid w:val="00EF0180"/>
    <w:rsid w:val="00EF1AD7"/>
    <w:rsid w:val="00EF1EBC"/>
    <w:rsid w:val="00EF3C59"/>
    <w:rsid w:val="00EF3EFB"/>
    <w:rsid w:val="00EF4C8F"/>
    <w:rsid w:val="00F00DAF"/>
    <w:rsid w:val="00F03855"/>
    <w:rsid w:val="00F044F1"/>
    <w:rsid w:val="00F054E6"/>
    <w:rsid w:val="00F064F7"/>
    <w:rsid w:val="00F1138F"/>
    <w:rsid w:val="00F1485A"/>
    <w:rsid w:val="00F14EFC"/>
    <w:rsid w:val="00F20A40"/>
    <w:rsid w:val="00F212F3"/>
    <w:rsid w:val="00F2273D"/>
    <w:rsid w:val="00F23CD9"/>
    <w:rsid w:val="00F24A9F"/>
    <w:rsid w:val="00F316BC"/>
    <w:rsid w:val="00F32046"/>
    <w:rsid w:val="00F370A3"/>
    <w:rsid w:val="00F44DBD"/>
    <w:rsid w:val="00F47C11"/>
    <w:rsid w:val="00F514BB"/>
    <w:rsid w:val="00F5358D"/>
    <w:rsid w:val="00F54BF7"/>
    <w:rsid w:val="00F573B8"/>
    <w:rsid w:val="00F60799"/>
    <w:rsid w:val="00F6143D"/>
    <w:rsid w:val="00F62F60"/>
    <w:rsid w:val="00F63466"/>
    <w:rsid w:val="00F65484"/>
    <w:rsid w:val="00F65FF2"/>
    <w:rsid w:val="00F6799E"/>
    <w:rsid w:val="00F71E30"/>
    <w:rsid w:val="00F728CD"/>
    <w:rsid w:val="00F75323"/>
    <w:rsid w:val="00F75764"/>
    <w:rsid w:val="00F8206E"/>
    <w:rsid w:val="00F84E87"/>
    <w:rsid w:val="00F93CC2"/>
    <w:rsid w:val="00FA13CA"/>
    <w:rsid w:val="00FA2859"/>
    <w:rsid w:val="00FA41FF"/>
    <w:rsid w:val="00FA6E63"/>
    <w:rsid w:val="00FA7563"/>
    <w:rsid w:val="00FB2BB4"/>
    <w:rsid w:val="00FB2D01"/>
    <w:rsid w:val="00FB5655"/>
    <w:rsid w:val="00FB5DC9"/>
    <w:rsid w:val="00FB6821"/>
    <w:rsid w:val="00FB6E36"/>
    <w:rsid w:val="00FB7B36"/>
    <w:rsid w:val="00FC3C70"/>
    <w:rsid w:val="00FC4F8C"/>
    <w:rsid w:val="00FC5EEE"/>
    <w:rsid w:val="00FD1826"/>
    <w:rsid w:val="00FD667F"/>
    <w:rsid w:val="00FE1764"/>
    <w:rsid w:val="00FE22F6"/>
    <w:rsid w:val="00FE2432"/>
    <w:rsid w:val="00FF344D"/>
    <w:rsid w:val="00FF5677"/>
    <w:rsid w:val="00FF58A2"/>
    <w:rsid w:val="00FF7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B9FAF"/>
  <w15:chartTrackingRefBased/>
  <w15:docId w15:val="{BEE4167E-14FB-40E2-99C9-844B553ED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3F52CA"/>
    <w:pPr>
      <w:numPr>
        <w:numId w:val="1"/>
      </w:numPr>
      <w:contextualSpacing/>
    </w:pPr>
  </w:style>
  <w:style w:type="character" w:styleId="Hyperlink">
    <w:name w:val="Hyperlink"/>
    <w:basedOn w:val="DefaultParagraphFont"/>
    <w:uiPriority w:val="99"/>
    <w:unhideWhenUsed/>
    <w:rsid w:val="00D114A9"/>
    <w:rPr>
      <w:color w:val="0563C1" w:themeColor="hyperlink"/>
      <w:u w:val="single"/>
    </w:rPr>
  </w:style>
  <w:style w:type="paragraph" w:styleId="BalloonText">
    <w:name w:val="Balloon Text"/>
    <w:basedOn w:val="Normal"/>
    <w:link w:val="BalloonTextChar"/>
    <w:uiPriority w:val="99"/>
    <w:semiHidden/>
    <w:unhideWhenUsed/>
    <w:rsid w:val="00FB2D0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B2D0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F24A9F"/>
    <w:rPr>
      <w:sz w:val="16"/>
      <w:szCs w:val="16"/>
    </w:rPr>
  </w:style>
  <w:style w:type="paragraph" w:styleId="CommentText">
    <w:name w:val="annotation text"/>
    <w:basedOn w:val="Normal"/>
    <w:link w:val="CommentTextChar"/>
    <w:uiPriority w:val="99"/>
    <w:semiHidden/>
    <w:unhideWhenUsed/>
    <w:rsid w:val="00F24A9F"/>
    <w:pPr>
      <w:spacing w:line="240" w:lineRule="auto"/>
    </w:pPr>
    <w:rPr>
      <w:sz w:val="20"/>
      <w:szCs w:val="20"/>
    </w:rPr>
  </w:style>
  <w:style w:type="character" w:customStyle="1" w:styleId="CommentTextChar">
    <w:name w:val="Comment Text Char"/>
    <w:basedOn w:val="DefaultParagraphFont"/>
    <w:link w:val="CommentText"/>
    <w:uiPriority w:val="99"/>
    <w:semiHidden/>
    <w:rsid w:val="00F24A9F"/>
    <w:rPr>
      <w:sz w:val="20"/>
      <w:szCs w:val="20"/>
    </w:rPr>
  </w:style>
  <w:style w:type="paragraph" w:styleId="CommentSubject">
    <w:name w:val="annotation subject"/>
    <w:basedOn w:val="CommentText"/>
    <w:next w:val="CommentText"/>
    <w:link w:val="CommentSubjectChar"/>
    <w:uiPriority w:val="99"/>
    <w:semiHidden/>
    <w:unhideWhenUsed/>
    <w:rsid w:val="00F24A9F"/>
    <w:rPr>
      <w:b/>
      <w:bCs/>
    </w:rPr>
  </w:style>
  <w:style w:type="character" w:customStyle="1" w:styleId="CommentSubjectChar">
    <w:name w:val="Comment Subject Char"/>
    <w:basedOn w:val="CommentTextChar"/>
    <w:link w:val="CommentSubject"/>
    <w:uiPriority w:val="99"/>
    <w:semiHidden/>
    <w:rsid w:val="00F24A9F"/>
    <w:rPr>
      <w:b/>
      <w:bCs/>
      <w:sz w:val="20"/>
      <w:szCs w:val="20"/>
    </w:rPr>
  </w:style>
  <w:style w:type="paragraph" w:styleId="Revision">
    <w:name w:val="Revision"/>
    <w:hidden/>
    <w:uiPriority w:val="99"/>
    <w:semiHidden/>
    <w:rsid w:val="002778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9"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7741E-A6F7-B945-B411-FD5C1F9C4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1620</Words>
  <Characters>9239</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Perez</dc:creator>
  <cp:keywords/>
  <dc:description/>
  <cp:lastModifiedBy>greatcfi@aol.com</cp:lastModifiedBy>
  <cp:revision>13</cp:revision>
  <dcterms:created xsi:type="dcterms:W3CDTF">2019-03-26T03:06:00Z</dcterms:created>
  <dcterms:modified xsi:type="dcterms:W3CDTF">2019-03-26T03:25:00Z</dcterms:modified>
</cp:coreProperties>
</file>