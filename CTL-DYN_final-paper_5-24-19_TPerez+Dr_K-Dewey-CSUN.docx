
<file path=[Content_Types].xml><?xml version="1.0" encoding="utf-8"?>
<Types xmlns="http://schemas.openxmlformats.org/package/2006/content-types">
  <Default Extension="xml" ContentType="application/xml"/>
  <Default Extension="pdf" ContentType="application/pdf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636CD" w14:textId="6B89AB3C" w:rsidR="00CC0A97" w:rsidRDefault="00267247" w:rsidP="00267247">
      <w:pPr>
        <w:contextualSpacing/>
        <w:rPr>
          <w:b/>
        </w:rPr>
      </w:pPr>
      <w:r>
        <w:rPr>
          <w:b/>
        </w:rPr>
        <w:t xml:space="preserve"> </w:t>
      </w:r>
      <w:r w:rsidR="00CC0A97">
        <w:rPr>
          <w:b/>
        </w:rPr>
        <w:t xml:space="preserve">                        </w:t>
      </w:r>
      <w:r>
        <w:rPr>
          <w:b/>
        </w:rPr>
        <w:t xml:space="preserve">  </w:t>
      </w:r>
      <w:r w:rsidR="00CC0A97">
        <w:rPr>
          <w:b/>
        </w:rPr>
        <w:t xml:space="preserve">      </w:t>
      </w:r>
      <w:r w:rsidR="00D916A9">
        <w:rPr>
          <w:b/>
        </w:rPr>
        <w:t xml:space="preserve">                </w:t>
      </w:r>
      <w:r>
        <w:rPr>
          <w:b/>
        </w:rPr>
        <w:t>Insight</w:t>
      </w:r>
      <w:r w:rsidR="00D916A9">
        <w:rPr>
          <w:b/>
        </w:rPr>
        <w:t xml:space="preserve"> into a</w:t>
      </w:r>
      <w:r w:rsidRPr="00C22CE0">
        <w:rPr>
          <w:b/>
        </w:rPr>
        <w:t xml:space="preserve"> Mathematica</w:t>
      </w:r>
      <w:r w:rsidR="000F179B">
        <w:rPr>
          <w:b/>
        </w:rPr>
        <w:t xml:space="preserve">lly Driven Simulation </w:t>
      </w:r>
      <w:r w:rsidR="008B4E74">
        <w:rPr>
          <w:b/>
        </w:rPr>
        <w:t xml:space="preserve">                  </w:t>
      </w:r>
    </w:p>
    <w:p w14:paraId="58336FAF" w14:textId="342C4DD9" w:rsidR="00267247" w:rsidRDefault="00CC0A97" w:rsidP="00267247">
      <w:pPr>
        <w:contextualSpacing/>
        <w:rPr>
          <w:b/>
        </w:rPr>
      </w:pPr>
      <w:r>
        <w:rPr>
          <w:b/>
        </w:rPr>
        <w:t xml:space="preserve">                                         </w:t>
      </w:r>
      <w:r w:rsidR="00D916A9">
        <w:rPr>
          <w:b/>
        </w:rPr>
        <w:t xml:space="preserve">  </w:t>
      </w:r>
      <w:r>
        <w:rPr>
          <w:b/>
        </w:rPr>
        <w:t xml:space="preserve">of </w:t>
      </w:r>
      <w:r w:rsidR="000F179B">
        <w:rPr>
          <w:b/>
        </w:rPr>
        <w:t>T-cell-</w:t>
      </w:r>
      <w:r w:rsidR="00267247" w:rsidRPr="00C22CE0">
        <w:rPr>
          <w:b/>
        </w:rPr>
        <w:t>Activation</w:t>
      </w:r>
      <w:r w:rsidR="00267247">
        <w:rPr>
          <w:b/>
        </w:rPr>
        <w:t xml:space="preserve"> </w:t>
      </w:r>
      <w:r w:rsidR="00D916A9">
        <w:rPr>
          <w:b/>
        </w:rPr>
        <w:t>E</w:t>
      </w:r>
      <w:r w:rsidR="000F179B">
        <w:rPr>
          <w:b/>
        </w:rPr>
        <w:t>nabled Cytotoxic T</w:t>
      </w:r>
      <w:r>
        <w:rPr>
          <w:b/>
        </w:rPr>
        <w:t>-</w:t>
      </w:r>
      <w:r w:rsidR="000F179B">
        <w:rPr>
          <w:b/>
        </w:rPr>
        <w:t>cell</w:t>
      </w:r>
      <w:r w:rsidR="00D916A9">
        <w:rPr>
          <w:b/>
        </w:rPr>
        <w:t xml:space="preserve"> Dynamics</w:t>
      </w:r>
      <w:r w:rsidR="000F179B">
        <w:rPr>
          <w:b/>
        </w:rPr>
        <w:t xml:space="preserve"> </w:t>
      </w:r>
      <w:r w:rsidR="00D916A9">
        <w:rPr>
          <w:b/>
        </w:rPr>
        <w:t xml:space="preserve">         </w:t>
      </w:r>
    </w:p>
    <w:p w14:paraId="48506A0C" w14:textId="77777777" w:rsidR="00267247" w:rsidRPr="00BE7C64" w:rsidRDefault="00267247" w:rsidP="00267247">
      <w:pPr>
        <w:contextualSpacing/>
        <w:rPr>
          <w:caps/>
        </w:rPr>
      </w:pPr>
    </w:p>
    <w:p w14:paraId="50012BDF" w14:textId="0AA1C9CD" w:rsidR="00267247" w:rsidRDefault="00267247" w:rsidP="00267247">
      <w:pPr>
        <w:contextualSpacing/>
      </w:pPr>
      <w:r>
        <w:t xml:space="preserve">                </w:t>
      </w:r>
      <w:r w:rsidR="005204AC">
        <w:t xml:space="preserve">                              </w:t>
      </w:r>
      <w:r>
        <w:t>Thomas E. Perez</w:t>
      </w:r>
      <w:r w:rsidR="005204AC">
        <w:t xml:space="preserve">  ( </w:t>
      </w:r>
      <w:r w:rsidR="005204AC" w:rsidRPr="005204AC">
        <w:t>thomaseperez.perez.311@my.csun.edu</w:t>
      </w:r>
      <w:r w:rsidR="005204AC">
        <w:t xml:space="preserve"> )</w:t>
      </w:r>
    </w:p>
    <w:p w14:paraId="19F20890" w14:textId="0B1E2876" w:rsidR="00267247" w:rsidRDefault="00267247" w:rsidP="00267247">
      <w:pPr>
        <w:contextualSpacing/>
      </w:pPr>
      <w:r>
        <w:t xml:space="preserve">                             </w:t>
      </w:r>
      <w:r w:rsidR="006C7AAC">
        <w:t xml:space="preserve">                                </w:t>
      </w:r>
      <w:r>
        <w:t>Califor</w:t>
      </w:r>
      <w:r w:rsidR="005204AC">
        <w:t>nia State University, Northridge</w:t>
      </w:r>
      <w:r>
        <w:t xml:space="preserve">                                                      </w:t>
      </w:r>
    </w:p>
    <w:p w14:paraId="2EC62535" w14:textId="41A6A739" w:rsidR="005204AC" w:rsidRDefault="00267247" w:rsidP="009B5EE4">
      <w:pPr>
        <w:contextualSpacing/>
      </w:pPr>
      <w:r>
        <w:t xml:space="preserve">    </w:t>
      </w:r>
      <w:r w:rsidR="006C7AAC">
        <w:t xml:space="preserve">                                                                              Dr. Kyle Dewey </w:t>
      </w:r>
    </w:p>
    <w:p w14:paraId="426B9A5F" w14:textId="77777777" w:rsidR="00493221" w:rsidRDefault="00493221" w:rsidP="009B5EE4">
      <w:pPr>
        <w:contextualSpacing/>
        <w:sectPr w:rsidR="00493221" w:rsidSect="009B5E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58E71A" w14:textId="19FE62B6" w:rsidR="009B5EE4" w:rsidRPr="00F93A89" w:rsidRDefault="009B5EE4">
      <w:pPr>
        <w:contextualSpacing/>
      </w:pPr>
    </w:p>
    <w:p w14:paraId="75040E76" w14:textId="3188177E" w:rsidR="00245165" w:rsidRDefault="00687511">
      <w:pPr>
        <w:contextualSpacing/>
        <w:rPr>
          <w:b/>
        </w:rPr>
      </w:pPr>
      <w:r>
        <w:rPr>
          <w:b/>
        </w:rPr>
        <w:t xml:space="preserve">                           </w:t>
      </w:r>
      <w:r w:rsidR="00206601">
        <w:rPr>
          <w:b/>
        </w:rPr>
        <w:t xml:space="preserve">   </w:t>
      </w:r>
      <w:r>
        <w:rPr>
          <w:b/>
        </w:rPr>
        <w:t xml:space="preserve">  </w:t>
      </w:r>
      <w:r w:rsidR="00245165">
        <w:rPr>
          <w:b/>
        </w:rPr>
        <w:t>Abstract</w:t>
      </w:r>
      <w:r w:rsidR="000D77B0">
        <w:rPr>
          <w:b/>
        </w:rPr>
        <w:t xml:space="preserve"> </w:t>
      </w:r>
    </w:p>
    <w:p w14:paraId="46CEED0D" w14:textId="7595A7BD" w:rsidR="004136D5" w:rsidRPr="00A52090" w:rsidRDefault="00101DD3" w:rsidP="00C27E7A">
      <w:pPr>
        <w:contextualSpacing/>
        <w:rPr>
          <w:b/>
        </w:rPr>
      </w:pPr>
      <w:r w:rsidRPr="00A52090">
        <w:rPr>
          <w:b/>
        </w:rPr>
        <w:t xml:space="preserve">T cell activation is a crucial defense mechanism for virus control, </w:t>
      </w:r>
      <w:r w:rsidR="00E05AAD" w:rsidRPr="00A52090">
        <w:rPr>
          <w:b/>
        </w:rPr>
        <w:t>and</w:t>
      </w:r>
      <w:r w:rsidR="00A40DA5">
        <w:rPr>
          <w:b/>
        </w:rPr>
        <w:t xml:space="preserve"> </w:t>
      </w:r>
      <w:r w:rsidR="00A40DA5" w:rsidRPr="00A52090">
        <w:rPr>
          <w:b/>
        </w:rPr>
        <w:t>among other things</w:t>
      </w:r>
      <w:r w:rsidR="00212352">
        <w:rPr>
          <w:b/>
        </w:rPr>
        <w:t>,</w:t>
      </w:r>
      <w:r w:rsidR="00E05AAD" w:rsidRPr="00A52090">
        <w:rPr>
          <w:b/>
        </w:rPr>
        <w:t xml:space="preserve"> viruses can cause cancer</w:t>
      </w:r>
      <w:r w:rsidRPr="00A52090">
        <w:rPr>
          <w:b/>
        </w:rPr>
        <w:t>. Numerous research papers</w:t>
      </w:r>
      <w:r w:rsidR="002D43DA" w:rsidRPr="00A52090">
        <w:rPr>
          <w:b/>
        </w:rPr>
        <w:t xml:space="preserve"> have been written on the model</w:t>
      </w:r>
      <w:r w:rsidRPr="00A52090">
        <w:rPr>
          <w:b/>
        </w:rPr>
        <w:t>ing of T cell activati</w:t>
      </w:r>
      <w:r w:rsidR="00747A81" w:rsidRPr="00A52090">
        <w:rPr>
          <w:b/>
        </w:rPr>
        <w:t>on. There exists two lab-proven and</w:t>
      </w:r>
      <w:r w:rsidRPr="00A52090">
        <w:rPr>
          <w:b/>
        </w:rPr>
        <w:t xml:space="preserve"> completely independent models of T cell activation, where one is based on linear equations and the other on probability. They are also unique in terms of their biological mechanisms, with distinct T cell activation processes. My research </w:t>
      </w:r>
      <w:r w:rsidR="00212352">
        <w:rPr>
          <w:b/>
        </w:rPr>
        <w:t xml:space="preserve">logically </w:t>
      </w:r>
      <w:r w:rsidRPr="00A52090">
        <w:rPr>
          <w:b/>
        </w:rPr>
        <w:t>combines these models via an animated simulation of the interactions bet</w:t>
      </w:r>
      <w:r w:rsidR="00A1159C" w:rsidRPr="00A52090">
        <w:rPr>
          <w:b/>
        </w:rPr>
        <w:t>ween viruses, healthy host mouse</w:t>
      </w:r>
      <w:r w:rsidRPr="00A52090">
        <w:rPr>
          <w:b/>
        </w:rPr>
        <w:t xml:space="preserve"> cells, and </w:t>
      </w:r>
      <w:r w:rsidR="00212352">
        <w:rPr>
          <w:b/>
        </w:rPr>
        <w:t>common lab-</w:t>
      </w:r>
      <w:r w:rsidR="00A2513F" w:rsidRPr="00A52090">
        <w:rPr>
          <w:b/>
        </w:rPr>
        <w:t>type virus</w:t>
      </w:r>
      <w:r w:rsidRPr="00A52090">
        <w:rPr>
          <w:b/>
        </w:rPr>
        <w:t xml:space="preserve"> cells. My observation is that the mechanisms of one model set up the s</w:t>
      </w:r>
      <w:r w:rsidR="00B1244E">
        <w:rPr>
          <w:b/>
        </w:rPr>
        <w:t>tarting conditions for the following</w:t>
      </w:r>
      <w:r w:rsidRPr="00A52090">
        <w:rPr>
          <w:b/>
        </w:rPr>
        <w:t xml:space="preserve"> model.</w:t>
      </w:r>
      <w:r w:rsidR="002C723C" w:rsidRPr="00A52090">
        <w:rPr>
          <w:b/>
        </w:rPr>
        <w:t xml:space="preserve"> </w:t>
      </w:r>
      <w:r w:rsidR="00023CC1" w:rsidRPr="00A52090">
        <w:rPr>
          <w:b/>
        </w:rPr>
        <w:t xml:space="preserve"> </w:t>
      </w:r>
      <w:r w:rsidR="00D90C74" w:rsidRPr="00A52090">
        <w:rPr>
          <w:b/>
        </w:rPr>
        <w:t xml:space="preserve">    </w:t>
      </w:r>
    </w:p>
    <w:p w14:paraId="5B2BD0B2" w14:textId="77777777" w:rsidR="00337D68" w:rsidRDefault="00337D68">
      <w:pPr>
        <w:contextualSpacing/>
      </w:pPr>
    </w:p>
    <w:p w14:paraId="157A4EF6" w14:textId="3693C7D9" w:rsidR="00F24A9F" w:rsidRDefault="0071531E" w:rsidP="00F24A9F">
      <w:pPr>
        <w:contextualSpacing/>
        <w:rPr>
          <w:b/>
        </w:rPr>
      </w:pPr>
      <w:r>
        <w:rPr>
          <w:b/>
        </w:rPr>
        <w:t xml:space="preserve">                           </w:t>
      </w:r>
      <w:r w:rsidR="00CE1BF3">
        <w:rPr>
          <w:b/>
        </w:rPr>
        <w:t>Introduction</w:t>
      </w:r>
    </w:p>
    <w:p w14:paraId="79BDE574" w14:textId="18CE2FF2" w:rsidR="00850941" w:rsidRDefault="00850941" w:rsidP="00F24A9F">
      <w:pPr>
        <w:contextualSpacing/>
      </w:pPr>
      <w:r>
        <w:t>It is not the intention to delve into the minutia of virology here</w:t>
      </w:r>
      <w:r w:rsidR="00D234CB">
        <w:t>,</w:t>
      </w:r>
      <w:r>
        <w:t xml:space="preserve"> since this research is targeted towards a computer science venue. To start,</w:t>
      </w:r>
    </w:p>
    <w:p w14:paraId="350DFCD0" w14:textId="61A57CBB" w:rsidR="00493221" w:rsidRDefault="00850941" w:rsidP="00354B0B">
      <w:pPr>
        <w:contextualSpacing/>
      </w:pPr>
      <w:r>
        <w:t>w</w:t>
      </w:r>
      <w:r w:rsidR="00945A0A" w:rsidRPr="00945A0A">
        <w:t>e rely on protection from foreign invaders of our body by several</w:t>
      </w:r>
      <w:r w:rsidR="00F573B8">
        <w:t xml:space="preserve"> means and mechanisms that include </w:t>
      </w:r>
      <w:r w:rsidR="00945A0A" w:rsidRPr="00945A0A">
        <w:t xml:space="preserve">white blood cells. </w:t>
      </w:r>
      <w:r w:rsidR="00097FEC">
        <w:t>Lymphocytes</w:t>
      </w:r>
      <w:r w:rsidR="004956D7">
        <w:t xml:space="preserve">, </w:t>
      </w:r>
      <w:r w:rsidR="00FE40EB">
        <w:t xml:space="preserve">which are </w:t>
      </w:r>
      <w:r w:rsidR="004956D7">
        <w:t xml:space="preserve">white blood cells, include B cells, plasma cells and T or thymus cells. The thymus is a gland </w:t>
      </w:r>
      <w:r w:rsidR="00BE7463">
        <w:t>in the throat</w:t>
      </w:r>
      <w:r w:rsidR="001200AA">
        <w:t xml:space="preserve"> area </w:t>
      </w:r>
      <w:r w:rsidR="004956D7">
        <w:t xml:space="preserve">that contains </w:t>
      </w:r>
      <w:r w:rsidR="001200AA">
        <w:t xml:space="preserve">these </w:t>
      </w:r>
      <w:r w:rsidR="00940368">
        <w:t>T cells such that once</w:t>
      </w:r>
      <w:r w:rsidR="004956D7" w:rsidRPr="00945A0A">
        <w:t xml:space="preserve"> summoned</w:t>
      </w:r>
      <w:r w:rsidR="00940368">
        <w:t xml:space="preserve"> by </w:t>
      </w:r>
      <w:r w:rsidR="001200AA">
        <w:t xml:space="preserve">biological </w:t>
      </w:r>
      <w:r w:rsidR="00097FEC">
        <w:t>signaling</w:t>
      </w:r>
      <w:r w:rsidR="00940368">
        <w:t>,</w:t>
      </w:r>
      <w:r w:rsidR="001200AA">
        <w:t xml:space="preserve"> </w:t>
      </w:r>
      <w:r w:rsidR="00940368">
        <w:t>they</w:t>
      </w:r>
      <w:ins w:id="0" w:author="Dewey, Kyle T" w:date="2019-03-04T17:51:00Z">
        <w:r w:rsidR="004956D7" w:rsidRPr="00945A0A">
          <w:t xml:space="preserve"> </w:t>
        </w:r>
      </w:ins>
      <w:r w:rsidR="004956D7" w:rsidRPr="00945A0A">
        <w:t xml:space="preserve">form a line of defense </w:t>
      </w:r>
      <w:r w:rsidR="001200AA">
        <w:t>against</w:t>
      </w:r>
      <w:r w:rsidR="004956D7">
        <w:t xml:space="preserve"> a</w:t>
      </w:r>
      <w:r w:rsidR="00FE40EB">
        <w:t>n</w:t>
      </w:r>
      <w:r w:rsidR="00C4473E">
        <w:t xml:space="preserve"> antigen</w:t>
      </w:r>
      <w:r w:rsidR="00E962AB">
        <w:t xml:space="preserve">,  </w:t>
      </w:r>
      <w:r w:rsidR="00940368">
        <w:t>pathogen</w:t>
      </w:r>
      <w:r w:rsidR="009166F3">
        <w:t xml:space="preserve"> </w:t>
      </w:r>
      <w:r w:rsidR="00E962AB">
        <w:t>or virus</w:t>
      </w:r>
      <w:r w:rsidR="00FE40EB">
        <w:t>,</w:t>
      </w:r>
      <w:r w:rsidR="00E962AB">
        <w:t xml:space="preserve"> </w:t>
      </w:r>
      <w:r w:rsidR="009166F3">
        <w:t>(a</w:t>
      </w:r>
      <w:r w:rsidR="00C4473E">
        <w:t xml:space="preserve">n </w:t>
      </w:r>
      <w:r w:rsidR="00FE40EB">
        <w:t>“</w:t>
      </w:r>
      <w:r w:rsidR="00790C54">
        <w:t>APV</w:t>
      </w:r>
      <w:r w:rsidR="00FE40EB">
        <w:t>”</w:t>
      </w:r>
      <w:r w:rsidR="003F29B8">
        <w:t>, for convenience</w:t>
      </w:r>
      <w:r w:rsidR="009166F3">
        <w:t>)</w:t>
      </w:r>
      <w:r w:rsidR="004956D7">
        <w:t>.</w:t>
      </w:r>
      <w:r w:rsidR="00940368">
        <w:t xml:space="preserve"> </w:t>
      </w:r>
      <w:r w:rsidR="00BE7463">
        <w:t>Once</w:t>
      </w:r>
      <w:r w:rsidR="00945A0A" w:rsidRPr="00945A0A">
        <w:t xml:space="preserve"> triggered</w:t>
      </w:r>
      <w:r w:rsidR="00FE40EB">
        <w:t>,</w:t>
      </w:r>
      <w:r w:rsidR="00747A81">
        <w:t xml:space="preserve"> </w:t>
      </w:r>
      <w:r w:rsidR="00BE7463">
        <w:t xml:space="preserve">they </w:t>
      </w:r>
      <w:r w:rsidR="004D099C">
        <w:t xml:space="preserve">usually </w:t>
      </w:r>
      <w:r w:rsidR="00BE7463">
        <w:t xml:space="preserve">recognize </w:t>
      </w:r>
      <w:r w:rsidR="0068407B">
        <w:t>the</w:t>
      </w:r>
      <w:r w:rsidR="00BE7463">
        <w:t xml:space="preserve"> immune </w:t>
      </w:r>
      <w:r w:rsidR="00097FEC">
        <w:t>response</w:t>
      </w:r>
      <w:r w:rsidR="004A72FB">
        <w:t xml:space="preserve"> and react to the</w:t>
      </w:r>
      <w:r w:rsidR="00BE7463">
        <w:t xml:space="preserve"> </w:t>
      </w:r>
      <w:r w:rsidR="00747A81">
        <w:t>antigenic stimulation</w:t>
      </w:r>
      <w:r w:rsidR="00D413F1">
        <w:t xml:space="preserve"> like a sneeze</w:t>
      </w:r>
      <w:r w:rsidR="00BE7463">
        <w:t>,</w:t>
      </w:r>
      <w:r w:rsidR="007545B7">
        <w:t xml:space="preserve"> </w:t>
      </w:r>
      <w:r w:rsidR="004A72FB">
        <w:t>cough, vomitus, hives</w:t>
      </w:r>
      <w:r w:rsidR="004D099C">
        <w:t xml:space="preserve">, </w:t>
      </w:r>
      <w:r w:rsidR="00493221">
        <w:t>etcetera.</w:t>
      </w:r>
      <w:r w:rsidR="004A72FB">
        <w:t xml:space="preserve"> At times, m</w:t>
      </w:r>
      <w:r w:rsidR="00BE7463">
        <w:t xml:space="preserve">ore </w:t>
      </w:r>
    </w:p>
    <w:p w14:paraId="00CDDA61" w14:textId="77777777" w:rsidR="00493221" w:rsidRDefault="00493221" w:rsidP="00354B0B">
      <w:pPr>
        <w:contextualSpacing/>
      </w:pPr>
    </w:p>
    <w:p w14:paraId="743F7634" w14:textId="77777777" w:rsidR="00493221" w:rsidRDefault="00493221" w:rsidP="00354B0B">
      <w:pPr>
        <w:contextualSpacing/>
      </w:pPr>
    </w:p>
    <w:p w14:paraId="074DAA3E" w14:textId="702309D5" w:rsidR="00EC302E" w:rsidRDefault="00D1197C" w:rsidP="00354B0B">
      <w:pPr>
        <w:contextualSpacing/>
      </w:pPr>
      <w:r>
        <w:t>specialized</w:t>
      </w:r>
      <w:r w:rsidR="00C4473E">
        <w:t xml:space="preserve"> and more </w:t>
      </w:r>
      <w:r w:rsidR="00097FEC">
        <w:t>heavily</w:t>
      </w:r>
      <w:r w:rsidR="00BE7463">
        <w:t xml:space="preserve"> </w:t>
      </w:r>
      <w:r w:rsidR="00097FEC">
        <w:t>equipped</w:t>
      </w:r>
      <w:r w:rsidR="00BE7463">
        <w:t xml:space="preserve"> T cells</w:t>
      </w:r>
      <w:r w:rsidR="007545B7">
        <w:t xml:space="preserve"> </w:t>
      </w:r>
      <w:r w:rsidR="00BE7463">
        <w:t xml:space="preserve">are </w:t>
      </w:r>
      <w:r w:rsidR="00097FEC">
        <w:t>signaled</w:t>
      </w:r>
      <w:r w:rsidR="00BE7463">
        <w:t xml:space="preserve"> to </w:t>
      </w:r>
      <w:r w:rsidR="007545B7">
        <w:t>confront and atte</w:t>
      </w:r>
      <w:r w:rsidR="0068407B">
        <w:t>m</w:t>
      </w:r>
      <w:r w:rsidR="007545B7">
        <w:t>pt to counter</w:t>
      </w:r>
      <w:r w:rsidR="00EF3C59">
        <w:t xml:space="preserve"> </w:t>
      </w:r>
      <w:r w:rsidR="00BE7463">
        <w:t xml:space="preserve">more serious </w:t>
      </w:r>
      <w:r w:rsidR="0068407B">
        <w:t xml:space="preserve">viruses, namely retroviruses eg. </w:t>
      </w:r>
      <w:r w:rsidR="00EF3C59">
        <w:t>HIV</w:t>
      </w:r>
      <w:r w:rsidR="00F14637">
        <w:t>, teratogens,</w:t>
      </w:r>
      <w:r w:rsidR="0068407B">
        <w:t xml:space="preserve"> etcetera</w:t>
      </w:r>
      <w:r w:rsidR="00945A0A" w:rsidRPr="00945A0A">
        <w:t>.</w:t>
      </w:r>
      <w:r w:rsidR="007545B7">
        <w:t xml:space="preserve"> </w:t>
      </w:r>
      <w:r w:rsidR="004956D7">
        <w:t xml:space="preserve"> </w:t>
      </w:r>
      <w:r w:rsidR="00EC302E">
        <w:t xml:space="preserve">   </w:t>
      </w:r>
    </w:p>
    <w:p w14:paraId="12239954" w14:textId="21990A95" w:rsidR="003C1064" w:rsidRDefault="00EC302E" w:rsidP="00354B0B">
      <w:pPr>
        <w:contextualSpacing/>
      </w:pPr>
      <w:r>
        <w:t xml:space="preserve">   </w:t>
      </w:r>
      <w:r w:rsidR="005654DB">
        <w:t xml:space="preserve">To review, T cells come in a few varieties, so upon commitment, </w:t>
      </w:r>
      <w:r w:rsidR="00C4473E">
        <w:t xml:space="preserve">(explained shortly in Related Work), </w:t>
      </w:r>
      <w:r w:rsidR="005654DB">
        <w:t>they</w:t>
      </w:r>
      <w:r w:rsidR="00C4473E">
        <w:t xml:space="preserve"> can</w:t>
      </w:r>
      <w:r w:rsidR="005654DB">
        <w:t xml:space="preserve"> take on</w:t>
      </w:r>
      <w:r w:rsidR="003F29B8">
        <w:t xml:space="preserve"> </w:t>
      </w:r>
      <w:r w:rsidR="00C31C81">
        <w:t>new identities. W</w:t>
      </w:r>
      <w:r w:rsidR="00C4473E">
        <w:t>hen they</w:t>
      </w:r>
      <w:r w:rsidR="005654DB">
        <w:t xml:space="preserve"> become mature enough to a certain point, (before becoming memory T cells) they commit to what duties are presented to them according to how they are identified by what is called differentiation</w:t>
      </w:r>
      <w:r w:rsidR="00A21CBD">
        <w:t>, (among other things)</w:t>
      </w:r>
      <w:r w:rsidR="005654DB">
        <w:t xml:space="preserve">. An </w:t>
      </w:r>
      <w:r w:rsidR="00D1197C">
        <w:t>analogy</w:t>
      </w:r>
      <w:r w:rsidR="005654DB">
        <w:t xml:space="preserve"> is that they have graduated, and are now ready for a particular type of work. They work to attac</w:t>
      </w:r>
      <w:r w:rsidR="00790C54">
        <w:t>k APV</w:t>
      </w:r>
      <w:r w:rsidR="00C4473E">
        <w:t>’s</w:t>
      </w:r>
      <w:r w:rsidR="005654DB">
        <w:t xml:space="preserve"> as required by the immune response and th</w:t>
      </w:r>
      <w:r w:rsidR="008E6030">
        <w:t>e immune system as a whole</w:t>
      </w:r>
      <w:r w:rsidR="00713618">
        <w:t>,</w:t>
      </w:r>
      <w:r w:rsidR="008E6030">
        <w:t xml:space="preserve"> </w:t>
      </w:r>
      <w:r w:rsidR="005654DB">
        <w:t>in relation to the particular</w:t>
      </w:r>
      <w:r w:rsidR="00C4473E">
        <w:t xml:space="preserve"> </w:t>
      </w:r>
      <w:r w:rsidR="00790C54">
        <w:t>APV</w:t>
      </w:r>
      <w:r w:rsidR="005654DB">
        <w:t xml:space="preserve"> the person is exposed to. </w:t>
      </w:r>
      <w:r w:rsidR="00C406E8">
        <w:t>A</w:t>
      </w:r>
      <w:r w:rsidR="009C3CF4">
        <w:t>nother term is what is called a</w:t>
      </w:r>
      <w:r w:rsidR="00C406E8">
        <w:t xml:space="preserve"> pathway</w:t>
      </w:r>
      <w:r w:rsidR="009C3CF4">
        <w:t>.</w:t>
      </w:r>
      <w:r w:rsidR="00C406E8">
        <w:t xml:space="preserve"> </w:t>
      </w:r>
      <w:r w:rsidR="009C3CF4">
        <w:t>I</w:t>
      </w:r>
      <w:r w:rsidR="00C406E8">
        <w:t xml:space="preserve">n this context </w:t>
      </w:r>
      <w:r w:rsidR="009C3CF4">
        <w:t xml:space="preserve">it </w:t>
      </w:r>
      <w:r w:rsidR="00C406E8">
        <w:t>is a set of specific instructions from one cell form or type to a different cell form or type.</w:t>
      </w:r>
      <w:r w:rsidR="00EF3675">
        <w:t xml:space="preserve"> The term goes hand-in-hand with the term, “mechanism”, and can be viewed a</w:t>
      </w:r>
      <w:r w:rsidR="006A14A5">
        <w:t>s a chain of related mechanisms toward a specific function.</w:t>
      </w:r>
      <w:r>
        <w:t xml:space="preserve"> </w:t>
      </w:r>
      <w:r w:rsidR="006D558A">
        <w:t xml:space="preserve">Figure </w:t>
      </w:r>
      <w:r w:rsidR="008E6030">
        <w:t>1</w:t>
      </w:r>
      <w:r w:rsidR="005A5C0C">
        <w:t xml:space="preserve"> shows the </w:t>
      </w:r>
      <w:r w:rsidR="009E4EF3">
        <w:t xml:space="preserve">models and </w:t>
      </w:r>
      <w:r w:rsidR="00666BA5">
        <w:t>essence</w:t>
      </w:r>
      <w:r w:rsidR="005A5C0C">
        <w:t xml:space="preserve"> of this research.</w:t>
      </w:r>
      <w:r w:rsidR="002F42E1">
        <w:t xml:space="preserve"> </w:t>
      </w:r>
    </w:p>
    <w:p w14:paraId="13205169" w14:textId="6FC7DBE1" w:rsidR="005A5C0C" w:rsidRDefault="005A5C0C" w:rsidP="00354B0B">
      <w:pPr>
        <w:contextualSpacing/>
      </w:pPr>
      <w:r w:rsidRPr="005A5C0C">
        <w:rPr>
          <w:noProof/>
        </w:rPr>
        <w:drawing>
          <wp:inline distT="0" distB="0" distL="0" distR="0" wp14:anchorId="614B2D2A" wp14:editId="621F19B8">
            <wp:extent cx="27432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376C" w14:textId="1B7B0E3E" w:rsidR="005D3034" w:rsidRDefault="008B3732" w:rsidP="00354B0B">
      <w:pPr>
        <w:contextualSpacing/>
      </w:pPr>
      <w:r>
        <w:rPr>
          <w:b/>
        </w:rPr>
        <w:t>Figure 1</w:t>
      </w:r>
      <w:r w:rsidR="00EB5BA5">
        <w:t xml:space="preserve"> </w:t>
      </w:r>
      <w:r w:rsidR="00E328E0">
        <w:t>A birds-eye view of this research.</w:t>
      </w:r>
      <w:r w:rsidR="008B4E74">
        <w:t xml:space="preserve">                                      </w:t>
      </w:r>
    </w:p>
    <w:p w14:paraId="09A3B858" w14:textId="71CDBA1D" w:rsidR="001267A9" w:rsidRDefault="001267A9" w:rsidP="00354B0B">
      <w:pPr>
        <w:contextualSpacing/>
      </w:pPr>
      <w:r w:rsidRPr="001267A9">
        <w:rPr>
          <w:noProof/>
        </w:rPr>
        <w:lastRenderedPageBreak/>
        <w:drawing>
          <wp:inline distT="0" distB="0" distL="0" distR="0" wp14:anchorId="7C69E93C" wp14:editId="0629174E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0C59" w14:textId="310E8F8B" w:rsidR="002F0A91" w:rsidRDefault="00D8638A">
      <w:pPr>
        <w:contextualSpacing/>
      </w:pPr>
      <w:r>
        <w:rPr>
          <w:b/>
        </w:rPr>
        <w:t>Figure 2</w:t>
      </w:r>
      <w:r>
        <w:t xml:space="preserve"> A relational depiction between the Kueh model and the Wodarz model. </w:t>
      </w:r>
      <w:r w:rsidR="00F216AE">
        <w:t xml:space="preserve">“A” refers to </w:t>
      </w:r>
      <w:r w:rsidR="0069164D">
        <w:t xml:space="preserve">the </w:t>
      </w:r>
      <w:r w:rsidR="00F216AE">
        <w:t xml:space="preserve">Bcl11b </w:t>
      </w:r>
      <w:r w:rsidR="008629F1">
        <w:t>mechanism, while</w:t>
      </w:r>
      <w:r w:rsidR="00F216AE">
        <w:t xml:space="preserve"> “B” and “C</w:t>
      </w:r>
      <w:r w:rsidR="0069164D">
        <w:t>” refer to the classical mechanism</w:t>
      </w:r>
      <w:r w:rsidR="00F216AE">
        <w:t xml:space="preserve"> and the CD4-APC-</w:t>
      </w:r>
      <w:r w:rsidR="001A465E">
        <w:t>CTL</w:t>
      </w:r>
      <w:r w:rsidR="0069164D">
        <w:t xml:space="preserve"> mechanism</w:t>
      </w:r>
      <w:r w:rsidR="00874DC5">
        <w:t xml:space="preserve"> or pathway</w:t>
      </w:r>
      <w:r w:rsidR="00F216AE">
        <w:t>.</w:t>
      </w:r>
      <w:r w:rsidR="0069164D">
        <w:t xml:space="preserve"> </w:t>
      </w:r>
      <w:r w:rsidR="00D1597E">
        <w:t xml:space="preserve"> </w:t>
      </w:r>
    </w:p>
    <w:p w14:paraId="2CD73E46" w14:textId="77777777" w:rsidR="00B2477E" w:rsidRDefault="00B2477E">
      <w:pPr>
        <w:contextualSpacing/>
      </w:pPr>
    </w:p>
    <w:p w14:paraId="29315650" w14:textId="69ADCCB7" w:rsidR="0043475E" w:rsidRDefault="00053244">
      <w:pPr>
        <w:contextualSpacing/>
      </w:pPr>
      <w:r>
        <w:t>T</w:t>
      </w:r>
      <w:r w:rsidR="00874DC5">
        <w:t>he A</w:t>
      </w:r>
      <w:r>
        <w:t>bstract</w:t>
      </w:r>
      <w:r w:rsidR="00E2256F">
        <w:t xml:space="preserve"> </w:t>
      </w:r>
      <w:r>
        <w:t xml:space="preserve">implies that </w:t>
      </w:r>
      <w:r w:rsidR="00E2256F">
        <w:t xml:space="preserve">I may </w:t>
      </w:r>
      <w:r w:rsidR="0043475E">
        <w:t xml:space="preserve">have found a logical </w:t>
      </w:r>
      <w:r w:rsidR="006C3297">
        <w:t xml:space="preserve">link that gracefully combines </w:t>
      </w:r>
      <w:r w:rsidR="00E2256F">
        <w:t xml:space="preserve">Kueh et al., and </w:t>
      </w:r>
      <w:r w:rsidR="006C3297">
        <w:t>Wodarz</w:t>
      </w:r>
      <w:r w:rsidR="005C799D">
        <w:t xml:space="preserve"> et al.,</w:t>
      </w:r>
      <w:r w:rsidR="006C3297">
        <w:t xml:space="preserve"> </w:t>
      </w:r>
      <w:r w:rsidR="00E2256F">
        <w:t>and demonstrate these sub</w:t>
      </w:r>
      <w:r w:rsidR="004E3278">
        <w:t>systems as a whole</w:t>
      </w:r>
      <w:r w:rsidR="00E2256F">
        <w:t xml:space="preserve"> system to run </w:t>
      </w:r>
      <w:r w:rsidR="00B2477E">
        <w:t xml:space="preserve"> the C++ simulation.</w:t>
      </w:r>
      <w:r w:rsidR="00E27543">
        <w:t xml:space="preserve"> Those</w:t>
      </w:r>
      <w:r w:rsidR="008609DF">
        <w:t xml:space="preserve"> detail</w:t>
      </w:r>
      <w:r w:rsidR="00E27543">
        <w:t>s</w:t>
      </w:r>
      <w:r w:rsidR="00B2477E">
        <w:t xml:space="preserve"> are spared here.</w:t>
      </w:r>
      <w:r w:rsidR="00A17A8C">
        <w:t xml:space="preserve"> </w:t>
      </w:r>
    </w:p>
    <w:p w14:paraId="138AE0AC" w14:textId="289B2448" w:rsidR="006C3297" w:rsidRDefault="006C3297">
      <w:pPr>
        <w:contextualSpacing/>
      </w:pPr>
    </w:p>
    <w:p w14:paraId="24561528" w14:textId="28BAA76E" w:rsidR="001334E4" w:rsidRPr="007A5492" w:rsidRDefault="00C32834" w:rsidP="00904132">
      <w:pPr>
        <w:contextualSpacing/>
      </w:pPr>
      <w:r>
        <w:rPr>
          <w:b/>
        </w:rPr>
        <w:t xml:space="preserve">      </w:t>
      </w:r>
      <w:r w:rsidR="00F00DAF">
        <w:rPr>
          <w:b/>
        </w:rPr>
        <w:t xml:space="preserve">                       </w:t>
      </w:r>
      <w:r w:rsidR="00D9041F" w:rsidRPr="00D9041F">
        <w:rPr>
          <w:b/>
        </w:rPr>
        <w:t>Related Work</w:t>
      </w:r>
      <w:r>
        <w:rPr>
          <w:b/>
        </w:rPr>
        <w:t xml:space="preserve"> </w:t>
      </w:r>
      <w:ins w:id="1" w:author="greatcfi@aol.com" w:date="2019-03-08T15:48:00Z">
        <w:r w:rsidR="00841A8B">
          <w:t xml:space="preserve"> </w:t>
        </w:r>
      </w:ins>
    </w:p>
    <w:p w14:paraId="7A3B244A" w14:textId="4F42BE51" w:rsidR="001334E4" w:rsidRPr="001F5198" w:rsidRDefault="001334E4" w:rsidP="001334E4">
      <w:pPr>
        <w:contextualSpacing/>
        <w:rPr>
          <w:b/>
        </w:rPr>
      </w:pPr>
      <w:r>
        <w:rPr>
          <w:b/>
        </w:rPr>
        <w:t>Kueh et al</w:t>
      </w:r>
    </w:p>
    <w:p w14:paraId="7797F1FF" w14:textId="7D1A5E55" w:rsidR="00A7299C" w:rsidRDefault="007A5492" w:rsidP="00904132">
      <w:pPr>
        <w:contextualSpacing/>
      </w:pPr>
      <w:r>
        <w:t>H</w:t>
      </w:r>
      <w:r w:rsidR="001334E4">
        <w:t>ao Kueh et al</w:t>
      </w:r>
      <w:r w:rsidR="00C909C8">
        <w:t>.,</w:t>
      </w:r>
      <w:r>
        <w:t xml:space="preserve"> [2]</w:t>
      </w:r>
      <w:r w:rsidR="00C02D97">
        <w:t xml:space="preserve"> researched</w:t>
      </w:r>
      <w:r>
        <w:t xml:space="preserve"> a</w:t>
      </w:r>
      <w:r w:rsidR="00263979">
        <w:t xml:space="preserve"> </w:t>
      </w:r>
      <w:r w:rsidR="00C02D97">
        <w:t xml:space="preserve">new </w:t>
      </w:r>
      <w:r w:rsidR="00263979">
        <w:t>process of T cell co</w:t>
      </w:r>
      <w:r w:rsidR="007C5BC1">
        <w:t>mmitment. Commitment in this con</w:t>
      </w:r>
      <w:r w:rsidR="00AD46A3">
        <w:t>text means</w:t>
      </w:r>
      <w:r w:rsidR="00760D8D">
        <w:t xml:space="preserve"> </w:t>
      </w:r>
      <w:r w:rsidR="00263979">
        <w:t xml:space="preserve">what it sounds like, and that is what Wodarz refers to as </w:t>
      </w:r>
      <w:r w:rsidR="00AD46A3">
        <w:t>“</w:t>
      </w:r>
      <w:r w:rsidR="00E21ABC">
        <w:t>activation</w:t>
      </w:r>
      <w:r w:rsidR="00AD46A3">
        <w:t>”</w:t>
      </w:r>
      <w:r w:rsidR="00E21ABC">
        <w:t xml:space="preserve">. </w:t>
      </w:r>
      <w:r w:rsidR="00AD46A3">
        <w:t>It’s an enabling or</w:t>
      </w:r>
      <w:r w:rsidR="007C5BC1">
        <w:t xml:space="preserve"> </w:t>
      </w:r>
      <w:r w:rsidR="00850A60">
        <w:t>a type of switching-on</w:t>
      </w:r>
      <w:r w:rsidR="007C5BC1">
        <w:t xml:space="preserve"> or promotion of T cells to full funct</w:t>
      </w:r>
      <w:r w:rsidR="00D763DB">
        <w:t>ionality.</w:t>
      </w:r>
      <w:r w:rsidR="00C24D48">
        <w:t xml:space="preserve"> </w:t>
      </w:r>
      <w:r w:rsidR="00E560E1">
        <w:t>The main takeaway fro</w:t>
      </w:r>
      <w:r w:rsidR="003D30D3">
        <w:t>m Kueh et al</w:t>
      </w:r>
      <w:r w:rsidR="00E560E1">
        <w:t>.,</w:t>
      </w:r>
      <w:r w:rsidR="003D30D3">
        <w:t xml:space="preserve"> in relation to this paper and </w:t>
      </w:r>
      <w:r w:rsidR="00E560E1">
        <w:t xml:space="preserve">the </w:t>
      </w:r>
      <w:r w:rsidR="003D30D3">
        <w:t>C++ simulati</w:t>
      </w:r>
      <w:r w:rsidR="00EA0B16">
        <w:t xml:space="preserve">on application is </w:t>
      </w:r>
      <w:r w:rsidR="00616EF6">
        <w:t>based on</w:t>
      </w:r>
      <w:r w:rsidR="003D30D3">
        <w:t xml:space="preserve"> Bcl11b. </w:t>
      </w:r>
      <w:r w:rsidR="00E72652">
        <w:t>This gene</w:t>
      </w:r>
      <w:r w:rsidR="00F95AC1">
        <w:t>,</w:t>
      </w:r>
      <w:r w:rsidR="00E72652">
        <w:t xml:space="preserve"> </w:t>
      </w:r>
      <w:r w:rsidR="00ED0020">
        <w:t xml:space="preserve">(also </w:t>
      </w:r>
      <w:r w:rsidR="00315E8C">
        <w:t xml:space="preserve">described as </w:t>
      </w:r>
      <w:r w:rsidR="00ED0020">
        <w:t>a transcription factor</w:t>
      </w:r>
      <w:r w:rsidR="00315E8C">
        <w:t xml:space="preserve"> [5]</w:t>
      </w:r>
      <w:r w:rsidR="00ED0020">
        <w:t xml:space="preserve">) </w:t>
      </w:r>
      <w:r w:rsidR="00E72652">
        <w:t>that encodes the protein by the same name</w:t>
      </w:r>
      <w:r w:rsidR="00240454">
        <w:t>,</w:t>
      </w:r>
      <w:r w:rsidR="00616EF6">
        <w:t xml:space="preserve"> has been </w:t>
      </w:r>
      <w:r w:rsidR="00E9019F">
        <w:t>studied for years</w:t>
      </w:r>
      <w:r w:rsidR="00240454">
        <w:t xml:space="preserve"> and continues to be</w:t>
      </w:r>
      <w:r w:rsidR="002F145B">
        <w:t>. The Bcl11b mechanisms are</w:t>
      </w:r>
      <w:r w:rsidR="00E560E1">
        <w:t xml:space="preserve"> not attempted to be </w:t>
      </w:r>
      <w:r w:rsidR="00E9019F">
        <w:t xml:space="preserve">explained here other that it serves as a type of master electrical switch that is </w:t>
      </w:r>
      <w:r w:rsidR="000F3A1A">
        <w:t xml:space="preserve">controlled and regulated by a set of four </w:t>
      </w:r>
      <w:r w:rsidR="00FA13CA">
        <w:t xml:space="preserve">other </w:t>
      </w:r>
      <w:r w:rsidR="000F3A1A">
        <w:t>closely knit protein</w:t>
      </w:r>
      <w:r w:rsidR="00FA13CA">
        <w:t>s that are themselves s</w:t>
      </w:r>
      <w:r w:rsidR="000F3A1A">
        <w:t>witches</w:t>
      </w:r>
      <w:r w:rsidR="00653A6F">
        <w:t xml:space="preserve"> in the behavior</w:t>
      </w:r>
      <w:r w:rsidR="00A23D9F">
        <w:t>s</w:t>
      </w:r>
      <w:r w:rsidR="00653A6F">
        <w:t xml:space="preserve"> they exhibit</w:t>
      </w:r>
      <w:r w:rsidR="000F3A1A">
        <w:t>.</w:t>
      </w:r>
      <w:r w:rsidR="00A23D9F">
        <w:t xml:space="preserve"> A discussion of these four proteins are </w:t>
      </w:r>
      <w:r w:rsidR="00EB47EC">
        <w:t xml:space="preserve">also </w:t>
      </w:r>
      <w:r w:rsidR="00A23D9F">
        <w:t>out of scop</w:t>
      </w:r>
      <w:r w:rsidR="00FA13CA">
        <w:t>e for this paper’s purpose</w:t>
      </w:r>
      <w:r w:rsidR="00EB47EC">
        <w:t>,</w:t>
      </w:r>
      <w:r w:rsidR="006B63B2">
        <w:t xml:space="preserve"> but </w:t>
      </w:r>
      <w:r w:rsidR="006B63B2">
        <w:lastRenderedPageBreak/>
        <w:t xml:space="preserve">of course </w:t>
      </w:r>
      <w:r w:rsidR="00AF23A8">
        <w:t xml:space="preserve">explained </w:t>
      </w:r>
      <w:r w:rsidR="006B63B2">
        <w:t>in [2]</w:t>
      </w:r>
      <w:r w:rsidR="00FA13CA">
        <w:t>. The Bcl11b protein,</w:t>
      </w:r>
      <w:r w:rsidR="00C60972">
        <w:t xml:space="preserve"> is</w:t>
      </w:r>
      <w:r w:rsidR="00000C65">
        <w:t xml:space="preserve"> subcellular [4], and is an initial </w:t>
      </w:r>
      <w:r w:rsidR="002E1F38">
        <w:t xml:space="preserve">and essential </w:t>
      </w:r>
      <w:r w:rsidR="00000C65">
        <w:t>factor in t</w:t>
      </w:r>
      <w:r w:rsidR="00ED31BA">
        <w:t xml:space="preserve">he simulation. It is </w:t>
      </w:r>
      <w:r w:rsidR="00F370A3">
        <w:t xml:space="preserve">explained later in the </w:t>
      </w:r>
      <w:r w:rsidR="00A23D9F">
        <w:t>C++ Application D</w:t>
      </w:r>
      <w:r w:rsidR="00442265">
        <w:t>iscussion</w:t>
      </w:r>
      <w:r w:rsidR="00A23D9F">
        <w:t xml:space="preserve"> section</w:t>
      </w:r>
      <w:r w:rsidR="00442265">
        <w:t>.</w:t>
      </w:r>
      <w:r w:rsidR="00456224">
        <w:t xml:space="preserve"> </w:t>
      </w:r>
      <w:r w:rsidR="00281678">
        <w:t>Without Bcl11b</w:t>
      </w:r>
      <w:r w:rsidR="00734219">
        <w:t>, an individual is mo</w:t>
      </w:r>
      <w:r w:rsidR="00386BB6">
        <w:t>st likely to be a patient</w:t>
      </w:r>
      <w:r w:rsidR="004B1A63">
        <w:t xml:space="preserve"> with symptoms of various types. A defective Bcl11b or missing one</w:t>
      </w:r>
      <w:r w:rsidR="00386BB6">
        <w:t xml:space="preserve"> can </w:t>
      </w:r>
      <w:r w:rsidR="004B1A63">
        <w:t>also be fatal. Of course</w:t>
      </w:r>
      <w:r w:rsidR="00386BB6">
        <w:t xml:space="preserve"> u</w:t>
      </w:r>
      <w:r w:rsidR="00734219">
        <w:t>pon one’s birth, the gene must be coded correctly.</w:t>
      </w:r>
      <w:r w:rsidR="004B1A63">
        <w:t xml:space="preserve"> </w:t>
      </w:r>
      <w:r w:rsidR="00734219">
        <w:t xml:space="preserve"> </w:t>
      </w:r>
    </w:p>
    <w:p w14:paraId="5A03446E" w14:textId="3B6F0910" w:rsidR="00837932" w:rsidRDefault="00A7299C" w:rsidP="00904132">
      <w:pPr>
        <w:contextualSpacing/>
      </w:pPr>
      <w:r>
        <w:t xml:space="preserve">   </w:t>
      </w:r>
      <w:r w:rsidR="00456224">
        <w:t>As mentioned in the Introduction, this model sets up the starting condition</w:t>
      </w:r>
      <w:r w:rsidR="00AE7678">
        <w:t>s</w:t>
      </w:r>
      <w:r w:rsidR="00456224">
        <w:t xml:space="preserve"> for the next model discussed, </w:t>
      </w:r>
      <w:r w:rsidR="00AE7678">
        <w:t xml:space="preserve">and </w:t>
      </w:r>
      <w:r w:rsidR="00456224">
        <w:t xml:space="preserve">ie. </w:t>
      </w:r>
      <w:r w:rsidR="00AE7678">
        <w:t xml:space="preserve">the </w:t>
      </w:r>
      <w:r w:rsidR="00456224">
        <w:t>Wodarz et al</w:t>
      </w:r>
      <w:r w:rsidR="00A017AD">
        <w:t>.,</w:t>
      </w:r>
      <w:r w:rsidR="00AE7678">
        <w:t xml:space="preserve"> model</w:t>
      </w:r>
      <w:r w:rsidR="00456224">
        <w:t>.</w:t>
      </w:r>
      <w:r w:rsidR="00C60972">
        <w:t xml:space="preserve"> </w:t>
      </w:r>
      <w:r w:rsidR="009B19C8">
        <w:t xml:space="preserve">Numerical information from Kueh et al., is of course taken from </w:t>
      </w:r>
      <w:r w:rsidR="004545D1">
        <w:t>[2</w:t>
      </w:r>
      <w:r w:rsidR="007B16C8">
        <w:t>], and relates</w:t>
      </w:r>
      <w:r w:rsidR="009B19C8">
        <w:t xml:space="preserve"> to </w:t>
      </w:r>
      <w:r w:rsidR="000E31D2">
        <w:t>the distribution</w:t>
      </w:r>
      <w:r w:rsidR="003A7468">
        <w:t xml:space="preserve"> below</w:t>
      </w:r>
      <w:r w:rsidR="00190C74">
        <w:t xml:space="preserve"> in </w:t>
      </w:r>
      <w:r w:rsidR="00474C83">
        <w:t xml:space="preserve">Figure 3. </w:t>
      </w:r>
    </w:p>
    <w:p w14:paraId="759496F6" w14:textId="6843AB74" w:rsidR="00DF5A88" w:rsidRDefault="00DF5A88" w:rsidP="00904132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19457" wp14:editId="0C977773">
                <wp:simplePos x="0" y="0"/>
                <wp:positionH relativeFrom="column">
                  <wp:posOffset>50165</wp:posOffset>
                </wp:positionH>
                <wp:positionV relativeFrom="paragraph">
                  <wp:posOffset>27305</wp:posOffset>
                </wp:positionV>
                <wp:extent cx="343535" cy="1600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353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A8F64" w14:textId="0BCDE76B" w:rsidR="00DF5A88" w:rsidRPr="00D614C4" w:rsidRDefault="00DF5A88">
                            <w:pPr>
                              <w:rPr>
                                <w:b/>
                              </w:rPr>
                            </w:pPr>
                            <w:r w:rsidRPr="00D614C4">
                              <w:rPr>
                                <w:b/>
                              </w:rPr>
                              <w:t>Normalized to mode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A1945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margin-left:3.95pt;margin-top:2.15pt;width:27.05pt;height:126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" filled="f" stroked="f">
                <v:textbox style="layout-flow:vertical-ideographic">
                  <w:txbxContent>
                    <w:p w14:paraId="313A8F64" w14:textId="0BCDE76B" w:rsidR="00DF5A88" w:rsidRPr="00D614C4" w:rsidRDefault="00DF5A88">
                      <w:pPr>
                        <w:rPr>
                          <w:b/>
                        </w:rPr>
                      </w:pPr>
                      <w:r w:rsidRPr="00D614C4">
                        <w:rPr>
                          <w:b/>
                        </w:rPr>
                        <w:t>Normalized to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</w:t>
      </w:r>
      <w:r>
        <w:rPr>
          <w:noProof/>
        </w:rPr>
        <w:drawing>
          <wp:inline distT="0" distB="0" distL="0" distR="0" wp14:anchorId="37C99507" wp14:editId="009606A2">
            <wp:extent cx="2197100" cy="1600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07DE" w14:textId="0CD1CE1D" w:rsidR="009F21B7" w:rsidRDefault="00474C83" w:rsidP="00904132">
      <w:pPr>
        <w:contextualSpacing/>
      </w:pPr>
      <w:r>
        <w:rPr>
          <w:b/>
        </w:rPr>
        <w:t xml:space="preserve">Figure 3 </w:t>
      </w:r>
      <w:r w:rsidR="00F45D6B">
        <w:t xml:space="preserve">The </w:t>
      </w:r>
      <w:r w:rsidR="006D08FC">
        <w:t>probability for Bcl11b commitment peaks at ~0.7. This value is used in the simulation.</w:t>
      </w:r>
      <w:r w:rsidR="00922E66">
        <w:t xml:space="preserve"> More background information is available in [</w:t>
      </w:r>
      <w:r w:rsidR="00473973">
        <w:t>3</w:t>
      </w:r>
      <w:r w:rsidR="00922E66">
        <w:t>]</w:t>
      </w:r>
      <w:r w:rsidR="00473973">
        <w:t>, and not elaborated on, in this paper.</w:t>
      </w:r>
    </w:p>
    <w:p w14:paraId="0AEC89CC" w14:textId="77777777" w:rsidR="009F21B7" w:rsidRDefault="009F21B7" w:rsidP="00904132">
      <w:pPr>
        <w:contextualSpacing/>
      </w:pPr>
    </w:p>
    <w:p w14:paraId="2F428B0B" w14:textId="77777777" w:rsidR="008A1C83" w:rsidRPr="00666AB3" w:rsidRDefault="008A1C83" w:rsidP="008A1C83">
      <w:pPr>
        <w:contextualSpacing/>
      </w:pPr>
      <w:r>
        <w:rPr>
          <w:b/>
        </w:rPr>
        <w:t xml:space="preserve">Wodarz et al </w:t>
      </w:r>
    </w:p>
    <w:p w14:paraId="1BDE2B06" w14:textId="66E37E26" w:rsidR="00B57906" w:rsidRDefault="008A1C83" w:rsidP="008A1C83">
      <w:pPr>
        <w:contextualSpacing/>
      </w:pPr>
      <w:r>
        <w:t xml:space="preserve">Wodarz </w:t>
      </w:r>
      <w:r w:rsidR="00097FEC">
        <w:t>discusses</w:t>
      </w:r>
      <w:r>
        <w:t xml:space="preserve"> two pathways</w:t>
      </w:r>
      <w:r w:rsidR="00203098">
        <w:t>†</w:t>
      </w:r>
      <w:r w:rsidR="00BA1CCE">
        <w:t>, a la mechanisms,</w:t>
      </w:r>
      <w:r w:rsidR="005142C0">
        <w:t xml:space="preserve"> leading to CTL activation: a classical</w:t>
      </w:r>
      <w:r>
        <w:t xml:space="preserve"> pathway and a CD4-APC-CTL pathway. </w:t>
      </w:r>
      <w:r w:rsidR="00203098">
        <w:t>(</w:t>
      </w:r>
      <w:r>
        <w:t>The details are out of scope for this venue.</w:t>
      </w:r>
      <w:r w:rsidR="00203098">
        <w:t>)</w:t>
      </w:r>
      <w:ins w:id="2" w:author="greatcfi@aol.com" w:date="2019-03-25T20:41:00Z">
        <w:r w:rsidR="00AC5311">
          <w:t xml:space="preserve"> </w:t>
        </w:r>
      </w:ins>
      <w:r w:rsidR="00EE5C82">
        <w:t>The</w:t>
      </w:r>
      <w:r w:rsidR="00B6285D">
        <w:t xml:space="preserve"> Wodarz</w:t>
      </w:r>
      <w:r w:rsidR="00AC5311">
        <w:t xml:space="preserve"> p</w:t>
      </w:r>
      <w:r w:rsidR="00B6285D">
        <w:t>athway</w:t>
      </w:r>
      <w:r w:rsidR="006A7739">
        <w:t>s</w:t>
      </w:r>
      <w:r w:rsidR="006B3B35">
        <w:t xml:space="preserve"> are</w:t>
      </w:r>
      <w:r w:rsidR="00225E62">
        <w:t xml:space="preserve"> </w:t>
      </w:r>
      <w:r w:rsidR="00AC5311">
        <w:t>a continuation of where the</w:t>
      </w:r>
      <w:r w:rsidR="00CD7B93">
        <w:t xml:space="preserve"> Kueh model</w:t>
      </w:r>
      <w:r w:rsidR="00EE5C82">
        <w:t xml:space="preserve"> or pathway† (or mechanism) </w:t>
      </w:r>
      <w:r w:rsidR="00CD7B93">
        <w:t xml:space="preserve"> terminates. When the</w:t>
      </w:r>
      <w:r w:rsidR="00AC5311">
        <w:t xml:space="preserve"> simulation</w:t>
      </w:r>
      <w:r w:rsidR="00CD7B93">
        <w:t xml:space="preserve">  starts</w:t>
      </w:r>
      <w:r w:rsidR="00C66A72">
        <w:t>, the user is presented with</w:t>
      </w:r>
      <w:r w:rsidR="00AC5311">
        <w:t xml:space="preserve"> an intent (in Java terms) </w:t>
      </w:r>
      <w:r w:rsidR="00F94244">
        <w:t>of where to conti</w:t>
      </w:r>
      <w:r w:rsidR="00C66A72">
        <w:t>nue</w:t>
      </w:r>
      <w:r w:rsidR="00EE5C82">
        <w:t>, since</w:t>
      </w:r>
      <w:r w:rsidR="00C66A72">
        <w:t xml:space="preserve"> the program is in a graceful suspension at this moment. </w:t>
      </w:r>
      <w:r w:rsidR="00F94244">
        <w:t>(S)he is presented with a choice of pathways</w:t>
      </w:r>
      <w:r w:rsidR="00203098">
        <w:t>†</w:t>
      </w:r>
      <w:r w:rsidR="00F94244">
        <w:t xml:space="preserve">. They are </w:t>
      </w:r>
      <w:r w:rsidR="0031259B">
        <w:t xml:space="preserve">of course, </w:t>
      </w:r>
      <w:r w:rsidR="00F94244">
        <w:t>a) classical</w:t>
      </w:r>
      <w:r w:rsidR="00C66A72">
        <w:t>,</w:t>
      </w:r>
      <w:r w:rsidR="006B3B35">
        <w:t xml:space="preserve"> or b), CD4-APC-</w:t>
      </w:r>
      <w:r w:rsidR="00F94244">
        <w:t xml:space="preserve">CTL. </w:t>
      </w:r>
      <w:r w:rsidR="0052433B">
        <w:t xml:space="preserve">The program continues as </w:t>
      </w:r>
      <w:r w:rsidR="0052433B">
        <w:lastRenderedPageBreak/>
        <w:t>described in</w:t>
      </w:r>
      <w:r w:rsidR="006A2B84">
        <w:t xml:space="preserve"> the</w:t>
      </w:r>
      <w:r w:rsidR="0052433B">
        <w:t xml:space="preserve"> C++ Application D</w:t>
      </w:r>
      <w:r w:rsidR="0052433B" w:rsidRPr="0052433B">
        <w:t>iscussion</w:t>
      </w:r>
      <w:r w:rsidR="006A2B84">
        <w:t xml:space="preserve"> section</w:t>
      </w:r>
      <w:r w:rsidR="0052433B">
        <w:t>.</w:t>
      </w:r>
      <w:r w:rsidR="006A2B84">
        <w:t xml:space="preserve"> </w:t>
      </w:r>
      <w:r w:rsidR="005F5308">
        <w:t>Figure 4</w:t>
      </w:r>
      <w:r w:rsidR="00F84C50">
        <w:t xml:space="preserve"> shows</w:t>
      </w:r>
      <w:r w:rsidR="003B3C83">
        <w:t xml:space="preserve"> </w:t>
      </w:r>
      <w:r w:rsidR="00F84C50">
        <w:t>the</w:t>
      </w:r>
      <w:r w:rsidR="003B3C83">
        <w:t xml:space="preserve"> </w:t>
      </w:r>
      <w:r w:rsidR="00F84C50">
        <w:t>concept</w:t>
      </w:r>
      <w:r w:rsidR="003B3C83">
        <w:t xml:space="preserve"> </w:t>
      </w:r>
      <w:r w:rsidR="00F84C50">
        <w:t>of</w:t>
      </w:r>
      <w:r w:rsidR="003B3C83">
        <w:t xml:space="preserve"> </w:t>
      </w:r>
      <w:r w:rsidR="0031259B">
        <w:t xml:space="preserve">a Wodarz abstraction of </w:t>
      </w:r>
      <w:r w:rsidR="00F84C50">
        <w:t>CT</w:t>
      </w:r>
      <w:r w:rsidR="003B3C83">
        <w:t xml:space="preserve">L </w:t>
      </w:r>
      <w:r w:rsidR="00F84C50">
        <w:t>pathology</w:t>
      </w:r>
      <w:r w:rsidR="000F4388">
        <w:t xml:space="preserve"> [1]</w:t>
      </w:r>
      <w:r w:rsidR="00F84C50">
        <w:t>.</w:t>
      </w:r>
      <w:r w:rsidR="00CD64B4">
        <w:t xml:space="preserve"> </w:t>
      </w:r>
      <w:r w:rsidR="00F84C50">
        <w:t xml:space="preserve"> </w:t>
      </w:r>
    </w:p>
    <w:p w14:paraId="198E0485" w14:textId="77777777" w:rsidR="00311FEF" w:rsidRDefault="00311FEF" w:rsidP="008A1C83">
      <w:pPr>
        <w:contextualSpacing/>
      </w:pPr>
    </w:p>
    <w:p w14:paraId="0B847950" w14:textId="406B5A30" w:rsidR="00311FEF" w:rsidRPr="00726ADC" w:rsidRDefault="00311FEF" w:rsidP="00311FEF">
      <w:pPr>
        <w:contextualSpacing/>
      </w:pPr>
      <w:r w:rsidRPr="00726ADC">
        <w:t>The Wodarz pathways</w:t>
      </w:r>
      <w:r w:rsidR="0033083B">
        <w:t>†</w:t>
      </w:r>
      <w:r w:rsidRPr="00726ADC">
        <w:t>;</w:t>
      </w:r>
    </w:p>
    <w:p w14:paraId="742EAB61" w14:textId="716FA9DE" w:rsidR="00311FEF" w:rsidRPr="00726ADC" w:rsidRDefault="00311FEF" w:rsidP="00311FEF">
      <w:pPr>
        <w:contextualSpacing/>
      </w:pPr>
      <w:r w:rsidRPr="00726ADC">
        <w:t>The CD4-APC-CTL pathway [1] used is a shown below. Using this interpretation of CTL vs</w:t>
      </w:r>
      <w:r w:rsidR="00E50DA1" w:rsidRPr="00726ADC">
        <w:t xml:space="preserve"> viral population behavior,</w:t>
      </w:r>
      <w:r w:rsidRPr="00726ADC">
        <w:t xml:space="preserve"> ratio is; </w:t>
      </w:r>
    </w:p>
    <w:p w14:paraId="3D71A6B8" w14:textId="77777777" w:rsidR="00311FEF" w:rsidRPr="00726ADC" w:rsidRDefault="00311FEF" w:rsidP="00311FEF">
      <w:pPr>
        <w:contextualSpacing/>
      </w:pPr>
    </w:p>
    <w:p w14:paraId="27413469" w14:textId="5CF66F5D" w:rsidR="00311FEF" w:rsidRPr="00726ADC" w:rsidRDefault="00311FEF" w:rsidP="00311FEF">
      <w:pPr>
        <w:contextualSpacing/>
      </w:pPr>
      <w:r w:rsidRPr="00726ADC">
        <w:t xml:space="preserve">                          virus:CTL </w:t>
      </w:r>
      <w:r w:rsidR="00FE2B59" w:rsidRPr="00726ADC">
        <w:rPr>
          <w:rFonts w:ascii="Cambria" w:hAnsi="Cambria" w:cs="Cambria"/>
          <w:sz w:val="24"/>
          <w:szCs w:val="24"/>
        </w:rPr>
        <w:t>≈</w:t>
      </w:r>
      <w:r w:rsidRPr="00726ADC">
        <w:t xml:space="preserve"> 3:1</w:t>
      </w:r>
    </w:p>
    <w:p w14:paraId="0D363DAA" w14:textId="77777777" w:rsidR="00E50DA1" w:rsidRPr="00726ADC" w:rsidRDefault="00E50DA1" w:rsidP="00311FEF">
      <w:pPr>
        <w:contextualSpacing/>
      </w:pPr>
    </w:p>
    <w:p w14:paraId="33E7F857" w14:textId="4733519B" w:rsidR="00311FEF" w:rsidRPr="00726ADC" w:rsidRDefault="00E50DA1" w:rsidP="00311FEF">
      <w:pPr>
        <w:contextualSpacing/>
      </w:pPr>
      <w:r w:rsidRPr="00726ADC">
        <w:t>The</w:t>
      </w:r>
      <w:r w:rsidR="00311FEF" w:rsidRPr="00726ADC">
        <w:t xml:space="preserve"> classical pathway [1] is described by a simplified equation;</w:t>
      </w:r>
    </w:p>
    <w:p w14:paraId="652EF932" w14:textId="77777777" w:rsidR="00311FEF" w:rsidRPr="00726ADC" w:rsidRDefault="00311FEF" w:rsidP="00311FEF">
      <w:pPr>
        <w:contextualSpacing/>
      </w:pPr>
    </w:p>
    <w:p w14:paraId="78501950" w14:textId="649098BE" w:rsidR="00311FEF" w:rsidRPr="00726ADC" w:rsidRDefault="00311FEF" w:rsidP="00311FEF">
      <w:pPr>
        <w:contextualSpacing/>
      </w:pPr>
      <w:r w:rsidRPr="00726ADC">
        <w:t xml:space="preserve">     CTL proliferation rate </w:t>
      </w:r>
      <w:r w:rsidR="00FE2B59" w:rsidRPr="00726ADC">
        <w:rPr>
          <w:rFonts w:ascii="Cambria" w:hAnsi="Cambria" w:cs="Cambria"/>
          <w:sz w:val="24"/>
          <w:szCs w:val="24"/>
        </w:rPr>
        <w:t>≈</w:t>
      </w:r>
      <w:r w:rsidR="00EB47A0">
        <w:t xml:space="preserve"> (2 * v</w:t>
      </w:r>
      <w:r w:rsidR="00EB47A0">
        <w:rPr>
          <w:vertAlign w:val="superscript"/>
        </w:rPr>
        <w:t>2</w:t>
      </w:r>
      <w:r w:rsidRPr="00726ADC">
        <w:t>) / (1 + v)</w:t>
      </w:r>
    </w:p>
    <w:p w14:paraId="22B68C7C" w14:textId="77777777" w:rsidR="00EE105C" w:rsidRPr="00726ADC" w:rsidRDefault="00EE105C" w:rsidP="00311FEF">
      <w:pPr>
        <w:contextualSpacing/>
      </w:pPr>
    </w:p>
    <w:p w14:paraId="3101D9AF" w14:textId="560DA755" w:rsidR="00202FE9" w:rsidRPr="00726ADC" w:rsidRDefault="00202FE9" w:rsidP="00202FE9">
      <w:pPr>
        <w:contextualSpacing/>
      </w:pPr>
      <w:r w:rsidRPr="00726ADC">
        <w:t xml:space="preserve">   Figure 8 shows a typical final frame of the simulation. The simulation length is adjustable by the user. If the runtime is &gt; 24 hrs e</w:t>
      </w:r>
      <w:ins w:id="3" w:author="Dewey, Kyle T" w:date="2019-04-09T17:33:00Z">
        <w:r w:rsidRPr="00726ADC">
          <w:t>.</w:t>
        </w:r>
      </w:ins>
      <w:r w:rsidRPr="00726ADC">
        <w:t>g., there would be more K's present, intentionally replacing the v's, since they were eradicated by CTL. On the other hand, if the runtime were set to e</w:t>
      </w:r>
      <w:r w:rsidR="00EB5097">
        <w:t>.</w:t>
      </w:r>
      <w:r w:rsidRPr="00726ADC">
        <w:t xml:space="preserve">g., 0.1 sec, there would be nearly as many H's as there were initially upon program start, </w:t>
      </w:r>
    </w:p>
    <w:p w14:paraId="17A19E0A" w14:textId="5A7EDE36" w:rsidR="00C428E4" w:rsidRPr="00863FA7" w:rsidRDefault="00202FE9" w:rsidP="008A1C83">
      <w:pPr>
        <w:contextualSpacing/>
        <w:rPr>
          <w:b/>
        </w:rPr>
      </w:pPr>
      <w:r w:rsidRPr="00726ADC">
        <w:t>(t-0</w:t>
      </w:r>
      <w:r w:rsidR="00C2630E">
        <w:t>+</w:t>
      </w:r>
      <w:r w:rsidRPr="00726ADC">
        <w:t xml:space="preserve"> seconds). Ideally, a healthy individual would have as many v's eradicated ASAP with as many K's present as possible, depending on the type of AP</w:t>
      </w:r>
      <w:r w:rsidR="00C2630E">
        <w:t xml:space="preserve">V </w:t>
      </w:r>
      <w:r w:rsidRPr="00726ADC">
        <w:t>presented to the individual.</w:t>
      </w:r>
    </w:p>
    <w:p w14:paraId="3F2FA993" w14:textId="0A393D55" w:rsidR="00203098" w:rsidRDefault="00F81623" w:rsidP="008A1C83">
      <w:pPr>
        <w:contextualSpacing/>
      </w:pPr>
      <w:r>
        <w:rPr>
          <w:noProof/>
        </w:rPr>
        <w:drawing>
          <wp:inline distT="0" distB="0" distL="0" distR="0" wp14:anchorId="66A517FB" wp14:editId="72F916E5">
            <wp:extent cx="2576047" cy="259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+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722" cy="26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4C6D" w14:textId="22967628" w:rsidR="00311875" w:rsidRDefault="005F5308" w:rsidP="008A1C83">
      <w:pPr>
        <w:contextualSpacing/>
      </w:pPr>
      <w:r>
        <w:rPr>
          <w:b/>
        </w:rPr>
        <w:t>Figure 4</w:t>
      </w:r>
      <w:r w:rsidR="00C428E4">
        <w:t xml:space="preserve"> This is a page taken from [1], and shows the concept of </w:t>
      </w:r>
      <w:r w:rsidR="007B78E6">
        <w:t xml:space="preserve">CTL </w:t>
      </w:r>
      <w:r w:rsidR="00C428E4">
        <w:t xml:space="preserve">pathology.    </w:t>
      </w:r>
    </w:p>
    <w:p w14:paraId="3CDB8ED2" w14:textId="2E91E171" w:rsidR="00D22533" w:rsidRPr="00634486" w:rsidRDefault="006178F6" w:rsidP="00D22533">
      <w:pPr>
        <w:contextualSpacing/>
        <w:rPr>
          <w:b/>
        </w:rPr>
      </w:pPr>
      <w:r w:rsidRPr="00634486">
        <w:rPr>
          <w:b/>
        </w:rPr>
        <w:lastRenderedPageBreak/>
        <w:t>Simulation Background</w:t>
      </w:r>
      <w:r w:rsidR="00F166AE" w:rsidRPr="00634486">
        <w:rPr>
          <w:b/>
        </w:rPr>
        <w:t xml:space="preserve"> Information</w:t>
      </w:r>
      <w:r w:rsidR="002B2D6F" w:rsidRPr="00634486">
        <w:rPr>
          <w:b/>
        </w:rPr>
        <w:t>;</w:t>
      </w:r>
    </w:p>
    <w:p w14:paraId="4E02EF2C" w14:textId="0D9C6ABD" w:rsidR="00D22533" w:rsidRDefault="00D22533" w:rsidP="00D22533">
      <w:pPr>
        <w:contextualSpacing/>
      </w:pPr>
      <w:r>
        <w:t xml:space="preserve">This section </w:t>
      </w:r>
      <w:r w:rsidR="002C456F">
        <w:t>provides</w:t>
      </w:r>
      <w:r>
        <w:t xml:space="preserve"> a simplified synopsis of CTL. I</w:t>
      </w:r>
      <w:r w:rsidR="00E0495C">
        <w:t>t goes barely</w:t>
      </w:r>
      <w:r>
        <w:t xml:space="preserve"> beyond the information offered in the Introduction section above. It seemed appropriate to discuss at this time </w:t>
      </w:r>
      <w:r w:rsidR="00E0495C">
        <w:t>before going any further. I</w:t>
      </w:r>
      <w:r>
        <w:t>t illustrates the life cycle of CTL in an abstracted manner. The arrow means "differe</w:t>
      </w:r>
      <w:r w:rsidRPr="00E028FE">
        <w:t>ntiate</w:t>
      </w:r>
      <w:r>
        <w:t>s into".</w:t>
      </w:r>
      <w:r w:rsidR="00F217A7">
        <w:t xml:space="preserve"> It </w:t>
      </w:r>
      <w:r w:rsidR="002C456F">
        <w:t>is analogous</w:t>
      </w:r>
      <w:r w:rsidR="00CA19E9">
        <w:t xml:space="preserve"> to </w:t>
      </w:r>
    </w:p>
    <w:p w14:paraId="54823B48" w14:textId="0217EB5B" w:rsidR="00CA19E9" w:rsidRDefault="00CA19E9" w:rsidP="00D22533">
      <w:pPr>
        <w:contextualSpacing/>
      </w:pPr>
      <w:r>
        <w:t xml:space="preserve">a </w:t>
      </w:r>
      <w:r w:rsidR="002C456F">
        <w:t>metamorphosis</w:t>
      </w:r>
      <w:r w:rsidR="00F6372E">
        <w:t xml:space="preserve"> from one type of entity to another. The function and purpose is changed, sometimes quite differently. </w:t>
      </w:r>
    </w:p>
    <w:p w14:paraId="0EF70D82" w14:textId="0D9567EA" w:rsidR="00D22533" w:rsidRPr="00E028FE" w:rsidRDefault="00D22533" w:rsidP="00D22533">
      <w:pPr>
        <w:contextualSpacing/>
      </w:pPr>
      <w:r>
        <w:t xml:space="preserve">• </w:t>
      </w:r>
      <w:r w:rsidRPr="00E028FE">
        <w:t>Precursor (naive) CTL</w:t>
      </w:r>
      <w:r w:rsidR="000A36BA">
        <w:t xml:space="preserve"> [1]</w:t>
      </w:r>
      <w:r w:rsidRPr="00E028FE">
        <w:t xml:space="preserve"> -&gt;</w:t>
      </w:r>
    </w:p>
    <w:p w14:paraId="7A15A898" w14:textId="7DA1D789" w:rsidR="000A36BA" w:rsidRDefault="00D22533" w:rsidP="00D22533">
      <w:pPr>
        <w:contextualSpacing/>
      </w:pPr>
      <w:r>
        <w:t xml:space="preserve">• Effector </w:t>
      </w:r>
      <w:r w:rsidRPr="00E028FE">
        <w:t>CTL</w:t>
      </w:r>
      <w:r w:rsidR="000A36BA">
        <w:t xml:space="preserve"> [1]</w:t>
      </w:r>
      <w:r w:rsidR="005A792E">
        <w:t>[2]</w:t>
      </w:r>
      <w:r w:rsidRPr="00E028FE">
        <w:t xml:space="preserve"> (W</w:t>
      </w:r>
      <w:r w:rsidR="00F217A7">
        <w:t>e ha</w:t>
      </w:r>
      <w:r w:rsidRPr="00E028FE">
        <w:t xml:space="preserve">ve heard the </w:t>
      </w:r>
    </w:p>
    <w:p w14:paraId="28BB3E72" w14:textId="34E27C20" w:rsidR="00AF17B6" w:rsidRDefault="000A36BA" w:rsidP="00D22533">
      <w:pPr>
        <w:contextualSpacing/>
      </w:pPr>
      <w:r>
        <w:t xml:space="preserve">   </w:t>
      </w:r>
      <w:r w:rsidR="00AF17B6">
        <w:t>phrase,</w:t>
      </w:r>
      <w:r>
        <w:t xml:space="preserve"> </w:t>
      </w:r>
      <w:r w:rsidR="00D22533" w:rsidRPr="00E028FE">
        <w:t xml:space="preserve">"White blood cells </w:t>
      </w:r>
      <w:r w:rsidR="00F217A7">
        <w:t xml:space="preserve"> (eg CTL)</w:t>
      </w:r>
      <w:r w:rsidR="00AF17B6">
        <w:t xml:space="preserve"> </w:t>
      </w:r>
    </w:p>
    <w:p w14:paraId="17C82D54" w14:textId="5D968EAD" w:rsidR="00D22533" w:rsidRPr="00E028FE" w:rsidRDefault="00AF17B6" w:rsidP="00D22533">
      <w:pPr>
        <w:contextualSpacing/>
      </w:pPr>
      <w:r>
        <w:t xml:space="preserve">   </w:t>
      </w:r>
      <w:r w:rsidR="00F217A7">
        <w:t xml:space="preserve">come to the </w:t>
      </w:r>
      <w:r w:rsidR="00D22533" w:rsidRPr="00E028FE">
        <w:t>rescue!") -&gt;</w:t>
      </w:r>
    </w:p>
    <w:p w14:paraId="0B260EA3" w14:textId="77777777" w:rsidR="004D4E2A" w:rsidRDefault="00D22533" w:rsidP="00D22533">
      <w:pPr>
        <w:contextualSpacing/>
      </w:pPr>
      <w:r>
        <w:t xml:space="preserve">• Memory </w:t>
      </w:r>
      <w:r w:rsidRPr="00E028FE">
        <w:t>CTL</w:t>
      </w:r>
      <w:r w:rsidR="00A4756C">
        <w:t xml:space="preserve"> [1]</w:t>
      </w:r>
      <w:r w:rsidRPr="00E028FE">
        <w:t xml:space="preserve">, ("I never forget a face"). </w:t>
      </w:r>
      <w:r w:rsidR="004D4E2A">
        <w:t xml:space="preserve">Eg., </w:t>
      </w:r>
    </w:p>
    <w:p w14:paraId="19AA95DB" w14:textId="77777777" w:rsidR="004D4E2A" w:rsidRDefault="004D4E2A" w:rsidP="00D22533">
      <w:pPr>
        <w:contextualSpacing/>
      </w:pPr>
      <w:r>
        <w:t xml:space="preserve">   a subsequent returning strain of an influenza </w:t>
      </w:r>
    </w:p>
    <w:p w14:paraId="00D4C0E9" w14:textId="77777777" w:rsidR="004D4E2A" w:rsidRDefault="004D4E2A" w:rsidP="00D22533">
      <w:pPr>
        <w:contextualSpacing/>
      </w:pPr>
      <w:r>
        <w:t xml:space="preserve">   virus will be recognized by the memory CTL </w:t>
      </w:r>
    </w:p>
    <w:p w14:paraId="0F10E5F6" w14:textId="263969A3" w:rsidR="00D22533" w:rsidRDefault="004D4E2A" w:rsidP="00D22533">
      <w:pPr>
        <w:contextualSpacing/>
      </w:pPr>
      <w:r>
        <w:t xml:space="preserve">   and </w:t>
      </w:r>
      <w:r w:rsidR="006B51A4">
        <w:t xml:space="preserve">will </w:t>
      </w:r>
      <w:r>
        <w:t xml:space="preserve">disable it. </w:t>
      </w:r>
    </w:p>
    <w:p w14:paraId="6CE672CE" w14:textId="77777777" w:rsidR="00BF4076" w:rsidRDefault="00615059" w:rsidP="00D22533">
      <w:pPr>
        <w:contextualSpacing/>
      </w:pPr>
      <w:r>
        <w:t xml:space="preserve">• Co-stimulation between is a requirement for </w:t>
      </w:r>
    </w:p>
    <w:p w14:paraId="284A8B10" w14:textId="77777777" w:rsidR="00BF4076" w:rsidRDefault="00BF4076" w:rsidP="00D22533">
      <w:pPr>
        <w:contextualSpacing/>
      </w:pPr>
      <w:r>
        <w:t xml:space="preserve">   </w:t>
      </w:r>
      <w:r w:rsidR="00615059">
        <w:t xml:space="preserve">communications between eg., an antigen </w:t>
      </w:r>
    </w:p>
    <w:p w14:paraId="17609E04" w14:textId="77777777" w:rsidR="00BF4076" w:rsidRDefault="00BF4076" w:rsidP="00D22533">
      <w:pPr>
        <w:contextualSpacing/>
      </w:pPr>
      <w:r>
        <w:t xml:space="preserve">   </w:t>
      </w:r>
      <w:r w:rsidR="00615059">
        <w:t>presenting cell</w:t>
      </w:r>
      <w:r w:rsidR="00557896">
        <w:t xml:space="preserve"> (</w:t>
      </w:r>
      <w:r>
        <w:t>ie APC,</w:t>
      </w:r>
      <w:r w:rsidR="00615059">
        <w:t xml:space="preserve"> </w:t>
      </w:r>
      <w:r>
        <w:t xml:space="preserve">a </w:t>
      </w:r>
      <w:r w:rsidR="00615059">
        <w:t xml:space="preserve">cell </w:t>
      </w:r>
      <w:r w:rsidR="00557896">
        <w:t xml:space="preserve">like a B cell), </w:t>
      </w:r>
      <w:r w:rsidR="00615059">
        <w:t xml:space="preserve">that </w:t>
      </w:r>
    </w:p>
    <w:p w14:paraId="620F8A48" w14:textId="07E6A108" w:rsidR="003C4442" w:rsidRDefault="00BF4076" w:rsidP="00D22533">
      <w:pPr>
        <w:contextualSpacing/>
      </w:pPr>
      <w:r>
        <w:t xml:space="preserve">   </w:t>
      </w:r>
      <w:r w:rsidR="00615059">
        <w:t xml:space="preserve">presents an antigen to </w:t>
      </w:r>
      <w:r w:rsidR="003C4442">
        <w:t xml:space="preserve">a </w:t>
      </w:r>
      <w:r w:rsidR="00615059">
        <w:t>T cell</w:t>
      </w:r>
      <w:r w:rsidR="003C4442">
        <w:t xml:space="preserve"> upon contact to </w:t>
      </w:r>
    </w:p>
    <w:p w14:paraId="70EAD226" w14:textId="3579C4E2" w:rsidR="00D22533" w:rsidRDefault="003C4442" w:rsidP="00D22533">
      <w:pPr>
        <w:contextualSpacing/>
      </w:pPr>
      <w:r>
        <w:t xml:space="preserve">   an APC</w:t>
      </w:r>
      <w:r w:rsidR="00615059">
        <w:t>.</w:t>
      </w:r>
      <w:r w:rsidR="005E3CF5">
        <w:t>s</w:t>
      </w:r>
      <w:r w:rsidR="00615059">
        <w:t xml:space="preserve">  </w:t>
      </w:r>
    </w:p>
    <w:p w14:paraId="7B8CF64F" w14:textId="77777777" w:rsidR="00D22533" w:rsidRDefault="00D22533" w:rsidP="00D22533">
      <w:pPr>
        <w:contextualSpacing/>
      </w:pPr>
      <w:r>
        <w:t xml:space="preserve">• Technically speaking, regarding the last frame  </w:t>
      </w:r>
    </w:p>
    <w:p w14:paraId="0B4DA179" w14:textId="77777777" w:rsidR="00E33F98" w:rsidRDefault="00D22533" w:rsidP="00D22533">
      <w:pPr>
        <w:contextualSpacing/>
      </w:pPr>
      <w:r>
        <w:t xml:space="preserve">    of </w:t>
      </w:r>
      <w:r w:rsidR="003C4442">
        <w:t>f</w:t>
      </w:r>
      <w:r>
        <w:t>igure 9, the</w:t>
      </w:r>
      <w:r w:rsidR="00E33F98">
        <w:t xml:space="preserve"> K's occur if and when a CTL </w:t>
      </w:r>
    </w:p>
    <w:p w14:paraId="1DA61465" w14:textId="70DF48AE" w:rsidR="00B97D8F" w:rsidRDefault="00E33F98" w:rsidP="00D22533">
      <w:pPr>
        <w:contextualSpacing/>
      </w:pPr>
      <w:r>
        <w:t xml:space="preserve">    K_ills a v_irus</w:t>
      </w:r>
      <w:r w:rsidR="00B97D8F">
        <w:t>. E</w:t>
      </w:r>
      <w:r w:rsidR="00655BCB">
        <w:t xml:space="preserve">g., </w:t>
      </w:r>
      <w:r w:rsidR="00D22533">
        <w:t>where an HIV retrovirus</w:t>
      </w:r>
      <w:r w:rsidR="00655BCB">
        <w:t xml:space="preserve"> </w:t>
      </w:r>
    </w:p>
    <w:p w14:paraId="271E9683" w14:textId="74AC426C" w:rsidR="00B97D8F" w:rsidRDefault="00B97D8F" w:rsidP="00D22533">
      <w:pPr>
        <w:contextualSpacing/>
      </w:pPr>
      <w:r>
        <w:t xml:space="preserve">    has </w:t>
      </w:r>
      <w:r w:rsidR="00D22533">
        <w:t xml:space="preserve">progressed, </w:t>
      </w:r>
      <w:r w:rsidR="00EC7510">
        <w:t>where</w:t>
      </w:r>
      <w:r w:rsidR="00655BCB">
        <w:t xml:space="preserve"> </w:t>
      </w:r>
      <w:r w:rsidR="00D22533">
        <w:t xml:space="preserve">the immune response </w:t>
      </w:r>
      <w:r>
        <w:t xml:space="preserve"> </w:t>
      </w:r>
    </w:p>
    <w:p w14:paraId="37BD145A" w14:textId="4197DF5A" w:rsidR="00655BCB" w:rsidRDefault="00B97D8F" w:rsidP="00D22533">
      <w:pPr>
        <w:contextualSpacing/>
      </w:pPr>
      <w:r>
        <w:t xml:space="preserve">    </w:t>
      </w:r>
      <w:r w:rsidR="00655BCB">
        <w:t>require</w:t>
      </w:r>
      <w:r>
        <w:t>s</w:t>
      </w:r>
      <w:r w:rsidR="00655BCB">
        <w:t xml:space="preserve"> that CTL be </w:t>
      </w:r>
      <w:r w:rsidR="00D22533">
        <w:t xml:space="preserve">activated and </w:t>
      </w:r>
      <w:r w:rsidR="00655BCB">
        <w:t xml:space="preserve">come into </w:t>
      </w:r>
    </w:p>
    <w:p w14:paraId="20CDD328" w14:textId="0F7D1A14" w:rsidR="00655BCB" w:rsidRDefault="00655BCB" w:rsidP="00D22533">
      <w:pPr>
        <w:contextualSpacing/>
      </w:pPr>
      <w:r>
        <w:t xml:space="preserve">    virus eradication </w:t>
      </w:r>
      <w:r w:rsidR="00D22533">
        <w:t xml:space="preserve">towards what Wodarz </w:t>
      </w:r>
    </w:p>
    <w:p w14:paraId="2E584432" w14:textId="1367EC78" w:rsidR="00655BCB" w:rsidRDefault="00655BCB" w:rsidP="00655BCB">
      <w:pPr>
        <w:contextualSpacing/>
      </w:pPr>
      <w:r>
        <w:t xml:space="preserve">    </w:t>
      </w:r>
      <w:r w:rsidR="00D22533">
        <w:t xml:space="preserve">calls </w:t>
      </w:r>
      <w:r w:rsidR="00272915">
        <w:t>"</w:t>
      </w:r>
      <w:r w:rsidR="00D22533">
        <w:t>viral clearance</w:t>
      </w:r>
      <w:r w:rsidR="00272915">
        <w:t>"</w:t>
      </w:r>
      <w:r w:rsidR="00D22533">
        <w:t xml:space="preserve">. </w:t>
      </w:r>
      <w:r w:rsidRPr="006178F6">
        <w:t xml:space="preserve">I simulate the </w:t>
      </w:r>
    </w:p>
    <w:p w14:paraId="34058348" w14:textId="77777777" w:rsidR="00655BCB" w:rsidRDefault="00655BCB" w:rsidP="00655BCB">
      <w:pPr>
        <w:contextualSpacing/>
      </w:pPr>
      <w:r>
        <w:t xml:space="preserve">    </w:t>
      </w:r>
      <w:r w:rsidRPr="006178F6">
        <w:t xml:space="preserve">interaction between healthy cells and viruses </w:t>
      </w:r>
    </w:p>
    <w:p w14:paraId="2159700C" w14:textId="77777777" w:rsidR="00655BCB" w:rsidRDefault="00655BCB" w:rsidP="00655BCB">
      <w:pPr>
        <w:contextualSpacing/>
      </w:pPr>
      <w:r>
        <w:t xml:space="preserve">    </w:t>
      </w:r>
      <w:r w:rsidRPr="006178F6">
        <w:t>on a frame-by-frame basis</w:t>
      </w:r>
      <w:r>
        <w:t xml:space="preserve">, ie., the essence of </w:t>
      </w:r>
    </w:p>
    <w:p w14:paraId="177A57F3" w14:textId="77777777" w:rsidR="00655BCB" w:rsidRDefault="00655BCB" w:rsidP="00655BCB">
      <w:pPr>
        <w:contextualSpacing/>
      </w:pPr>
      <w:r>
        <w:t xml:space="preserve">    </w:t>
      </w:r>
      <w:r>
        <w:t>this research</w:t>
      </w:r>
      <w:r w:rsidRPr="006178F6">
        <w:t>. The</w:t>
      </w:r>
      <w:r>
        <w:t>ir</w:t>
      </w:r>
      <w:r w:rsidRPr="006178F6">
        <w:t xml:space="preserve"> interact</w:t>
      </w:r>
      <w:r>
        <w:t xml:space="preserve">ions are explained </w:t>
      </w:r>
    </w:p>
    <w:p w14:paraId="0E2F543B" w14:textId="0EC008EE" w:rsidR="00655BCB" w:rsidRDefault="00655BCB" w:rsidP="00655BCB">
      <w:pPr>
        <w:contextualSpacing/>
      </w:pPr>
      <w:r>
        <w:t xml:space="preserve">    </w:t>
      </w:r>
      <w:r>
        <w:t xml:space="preserve">to gain insight into the </w:t>
      </w:r>
      <w:r w:rsidR="00FB57AC">
        <w:t>following frames</w:t>
      </w:r>
      <w:r>
        <w:t xml:space="preserve">. </w:t>
      </w:r>
      <w:r w:rsidR="00D22533">
        <w:t xml:space="preserve"> </w:t>
      </w:r>
    </w:p>
    <w:p w14:paraId="4CEC25A1" w14:textId="77777777" w:rsidR="00655BCB" w:rsidRDefault="00655BCB" w:rsidP="00904132">
      <w:pPr>
        <w:contextualSpacing/>
      </w:pPr>
      <w:r>
        <w:t xml:space="preserve">    </w:t>
      </w:r>
      <w:r w:rsidR="000216C0">
        <w:t xml:space="preserve">Upon program launch and </w:t>
      </w:r>
      <w:r>
        <w:t xml:space="preserve">normal </w:t>
      </w:r>
    </w:p>
    <w:p w14:paraId="42E97891" w14:textId="78235C43" w:rsidR="00EC08D6" w:rsidRDefault="00655BCB" w:rsidP="00904132">
      <w:pPr>
        <w:contextualSpacing/>
      </w:pPr>
      <w:r>
        <w:t xml:space="preserve">    continuation</w:t>
      </w:r>
      <w:r w:rsidR="00FB57AC">
        <w:t>,</w:t>
      </w:r>
      <w:r>
        <w:t xml:space="preserve"> </w:t>
      </w:r>
      <w:r w:rsidR="000216C0">
        <w:t>it is a</w:t>
      </w:r>
      <w:r w:rsidR="002D267F">
        <w:t>ss</w:t>
      </w:r>
      <w:r w:rsidR="000216C0">
        <w:t>umed</w:t>
      </w:r>
      <w:r w:rsidR="002D267F" w:rsidRPr="000216C0">
        <w:t xml:space="preserve"> that the </w:t>
      </w:r>
    </w:p>
    <w:p w14:paraId="1F029C22" w14:textId="77777777" w:rsidR="00EC08D6" w:rsidRDefault="00EC08D6" w:rsidP="00904132">
      <w:pPr>
        <w:contextualSpacing/>
      </w:pPr>
      <w:r>
        <w:t xml:space="preserve">    </w:t>
      </w:r>
      <w:r w:rsidR="002D267F" w:rsidRPr="000216C0">
        <w:t>in</w:t>
      </w:r>
      <w:r w:rsidR="000216C0">
        <w:t xml:space="preserve">itial condition of the tissue sample is </w:t>
      </w:r>
    </w:p>
    <w:p w14:paraId="532CA76A" w14:textId="77777777" w:rsidR="00EC08D6" w:rsidRDefault="00EC08D6" w:rsidP="00904132">
      <w:pPr>
        <w:contextualSpacing/>
      </w:pPr>
      <w:r>
        <w:t xml:space="preserve">    </w:t>
      </w:r>
      <w:r w:rsidR="000216C0">
        <w:t>healthy</w:t>
      </w:r>
      <w:r w:rsidR="00C213E5">
        <w:t xml:space="preserve">, ie., </w:t>
      </w:r>
      <w:r w:rsidR="002D267F">
        <w:t xml:space="preserve">the person is in </w:t>
      </w:r>
      <w:r w:rsidR="00C333A4">
        <w:t xml:space="preserve">relatively </w:t>
      </w:r>
      <w:r w:rsidR="002D267F">
        <w:t xml:space="preserve">good </w:t>
      </w:r>
    </w:p>
    <w:p w14:paraId="2EDB3F1C" w14:textId="792675C9" w:rsidR="00EC08D6" w:rsidRDefault="00EC08D6" w:rsidP="00904132">
      <w:pPr>
        <w:contextualSpacing/>
      </w:pPr>
      <w:r>
        <w:t xml:space="preserve">    </w:t>
      </w:r>
      <w:r w:rsidR="002D267F">
        <w:t>health</w:t>
      </w:r>
      <w:r w:rsidR="00FB57AC">
        <w:t xml:space="preserve"> and </w:t>
      </w:r>
      <w:r w:rsidR="00231C55">
        <w:t xml:space="preserve">cells are virus-free. For sake of </w:t>
      </w:r>
    </w:p>
    <w:p w14:paraId="0B0B31E7" w14:textId="77777777" w:rsidR="00EC08D6" w:rsidRDefault="00EC08D6" w:rsidP="00904132">
      <w:pPr>
        <w:contextualSpacing/>
      </w:pPr>
      <w:r>
        <w:t xml:space="preserve">    </w:t>
      </w:r>
      <w:r w:rsidR="00231C55">
        <w:t xml:space="preserve">argument, assume now that the individual </w:t>
      </w:r>
    </w:p>
    <w:p w14:paraId="0F3B7D7E" w14:textId="77777777" w:rsidR="00EC08D6" w:rsidRDefault="00EC08D6" w:rsidP="00904132">
      <w:pPr>
        <w:contextualSpacing/>
      </w:pPr>
      <w:r>
        <w:t xml:space="preserve">    </w:t>
      </w:r>
      <w:r w:rsidR="00231C55">
        <w:t xml:space="preserve">came into contact with a strong enough virus </w:t>
      </w:r>
      <w:r>
        <w:t xml:space="preserve">  </w:t>
      </w:r>
    </w:p>
    <w:p w14:paraId="038A458A" w14:textId="70C596E4" w:rsidR="00EC08D6" w:rsidRDefault="00EC08D6" w:rsidP="00904132">
      <w:pPr>
        <w:contextualSpacing/>
      </w:pPr>
      <w:r>
        <w:t xml:space="preserve">    </w:t>
      </w:r>
      <w:r w:rsidR="00231C55">
        <w:t xml:space="preserve">eg., a flu virus. </w:t>
      </w:r>
      <w:r w:rsidR="00223625">
        <w:t xml:space="preserve">An </w:t>
      </w:r>
      <w:r w:rsidR="00494A33">
        <w:t>immune</w:t>
      </w:r>
      <w:r w:rsidR="00CA4269">
        <w:t xml:space="preserve"> </w:t>
      </w:r>
      <w:r w:rsidR="00494A33">
        <w:t>response</w:t>
      </w:r>
      <w:r w:rsidR="00CA4269">
        <w:t xml:space="preserve"> </w:t>
      </w:r>
      <w:r w:rsidR="00223625">
        <w:t>then</w:t>
      </w:r>
    </w:p>
    <w:p w14:paraId="01F56282" w14:textId="7D362C07" w:rsidR="00EC08D6" w:rsidRDefault="00EC08D6" w:rsidP="00904132">
      <w:pPr>
        <w:contextualSpacing/>
      </w:pPr>
      <w:r>
        <w:t xml:space="preserve">    </w:t>
      </w:r>
      <w:r w:rsidR="002C456F">
        <w:t>develops</w:t>
      </w:r>
      <w:r w:rsidR="00CA4269">
        <w:t xml:space="preserve"> and your body </w:t>
      </w:r>
      <w:r w:rsidR="00494A33">
        <w:t>temperature</w:t>
      </w:r>
      <w:r w:rsidR="00CA4269">
        <w:t xml:space="preserve"> </w:t>
      </w:r>
    </w:p>
    <w:p w14:paraId="5F659F0C" w14:textId="5964F3E3" w:rsidR="00F37B6D" w:rsidRDefault="00CA4269" w:rsidP="00904132">
      <w:pPr>
        <w:contextualSpacing/>
      </w:pPr>
      <w:r>
        <w:lastRenderedPageBreak/>
        <w:t xml:space="preserve">increases along with other tell-tail signs of influenza. </w:t>
      </w:r>
      <w:r w:rsidR="0099000B">
        <w:t>If and when a virus particle comes int</w:t>
      </w:r>
      <w:r w:rsidR="006B25E7">
        <w:t xml:space="preserve">o contact with </w:t>
      </w:r>
      <w:r w:rsidR="00A32D04">
        <w:t xml:space="preserve">a host cell, it will most likely infect it. Once infected, a leukocyte </w:t>
      </w:r>
      <w:r w:rsidR="00F47B1B">
        <w:t>will attempt to disable the virus by various means depending on several factors.</w:t>
      </w:r>
      <w:r w:rsidR="0094792E">
        <w:t xml:space="preserve"> </w:t>
      </w:r>
      <w:r w:rsidR="00E3512A">
        <w:t>This of course occurs upon the leukocyte being as close in proximity as possible to the virus to render it ineffective</w:t>
      </w:r>
      <w:r w:rsidR="00FE7D9D">
        <w:t>, also</w:t>
      </w:r>
      <w:r w:rsidR="00E3512A">
        <w:t xml:space="preserve"> by several means. </w:t>
      </w:r>
      <w:r w:rsidR="000607CA">
        <w:t>Success is when these leukocyte</w:t>
      </w:r>
      <w:r w:rsidR="00001E97">
        <w:t>s are numerous and enough</w:t>
      </w:r>
      <w:r w:rsidR="00E20820">
        <w:t xml:space="preserve"> strong</w:t>
      </w:r>
      <w:r w:rsidR="000607CA">
        <w:t xml:space="preserve"> enough to </w:t>
      </w:r>
      <w:r w:rsidR="00134442">
        <w:t>eradicate</w:t>
      </w:r>
      <w:r w:rsidR="006551D2">
        <w:t xml:space="preserve"> </w:t>
      </w:r>
      <w:r w:rsidR="00001E97">
        <w:t xml:space="preserve">the </w:t>
      </w:r>
      <w:r w:rsidR="006551D2">
        <w:t>many</w:t>
      </w:r>
      <w:r w:rsidR="000607CA">
        <w:t xml:space="preserve"> virus particles on </w:t>
      </w:r>
      <w:r w:rsidR="00001E97">
        <w:t xml:space="preserve">be on </w:t>
      </w:r>
      <w:r w:rsidR="000607CA">
        <w:t xml:space="preserve">the road to viral clearance and recovery. </w:t>
      </w:r>
    </w:p>
    <w:p w14:paraId="481248C3" w14:textId="2832AC00" w:rsidR="00A71564" w:rsidRDefault="00A71564" w:rsidP="00904132">
      <w:pPr>
        <w:contextualSpacing/>
      </w:pPr>
      <w:r>
        <w:t>To tak</w:t>
      </w:r>
      <w:r w:rsidRPr="00DF6ABE">
        <w:t xml:space="preserve">e </w:t>
      </w:r>
      <w:r w:rsidR="009F4C44" w:rsidRPr="00DF6ABE">
        <w:t>these simplified concepts one step further, a</w:t>
      </w:r>
      <w:r w:rsidR="009F4C44" w:rsidRPr="00C44958">
        <w:rPr>
          <w:b/>
        </w:rPr>
        <w:t xml:space="preserve"> </w:t>
      </w:r>
      <w:r w:rsidR="009F4C44">
        <w:t>more complete explanation is warranted</w:t>
      </w:r>
      <w:r w:rsidR="0022693C">
        <w:t>.</w:t>
      </w:r>
      <w:r w:rsidR="004B3A06">
        <w:t xml:space="preserve"> </w:t>
      </w:r>
      <w:r w:rsidR="00E33C5C">
        <w:t xml:space="preserve">(As an </w:t>
      </w:r>
      <w:r w:rsidR="002C456F">
        <w:t>added</w:t>
      </w:r>
      <w:r w:rsidR="00E33C5C">
        <w:t xml:space="preserve"> note</w:t>
      </w:r>
      <w:r w:rsidR="00922E66">
        <w:t xml:space="preserve">, according to </w:t>
      </w:r>
      <w:r w:rsidR="00EC2C35">
        <w:t xml:space="preserve">[6], </w:t>
      </w:r>
      <w:r w:rsidR="00633EDF">
        <w:t xml:space="preserve">lymphocytes account for 14% - 47% of leukocytes, and lymphocytes </w:t>
      </w:r>
      <w:r w:rsidR="007B2058">
        <w:t>account for 1.1 - 3.5x10</w:t>
      </w:r>
      <w:r w:rsidR="007B2058">
        <w:rPr>
          <w:vertAlign w:val="superscript"/>
        </w:rPr>
        <w:t>6</w:t>
      </w:r>
      <w:r w:rsidR="007B2058">
        <w:t xml:space="preserve"> cells/ml, while leukocytes account for 4.1 - 10.9 cells/ml.</w:t>
      </w:r>
      <w:r w:rsidR="00E33C5C">
        <w:t>)</w:t>
      </w:r>
      <w:r w:rsidR="007B2058">
        <w:t xml:space="preserve">  </w:t>
      </w:r>
      <w:r w:rsidR="00633EDF">
        <w:t xml:space="preserve"> </w:t>
      </w:r>
    </w:p>
    <w:p w14:paraId="0EDB9F65" w14:textId="6D6B7816" w:rsidR="009F4C44" w:rsidRDefault="009F4C44" w:rsidP="00904132">
      <w:pPr>
        <w:contextualSpacing/>
      </w:pPr>
      <w:r>
        <w:t xml:space="preserve">   </w:t>
      </w:r>
      <w:r w:rsidR="00ED245A">
        <w:t>Regarding</w:t>
      </w:r>
      <w:r w:rsidR="001626DC">
        <w:t xml:space="preserve"> the previously menti</w:t>
      </w:r>
      <w:r w:rsidR="00ED245A">
        <w:t>oned leukocyte, in this paper, the</w:t>
      </w:r>
      <w:r w:rsidR="001626DC">
        <w:t xml:space="preserve"> cytotoxic T lymphocyte, (CTL) [1]</w:t>
      </w:r>
      <w:r w:rsidR="00ED245A">
        <w:t xml:space="preserve"> is the focal point of viral clearance. Also</w:t>
      </w:r>
      <w:r w:rsidR="001626DC">
        <w:t xml:space="preserve"> along with the previously mentioned virus, (actually an LCMV particle [1]), </w:t>
      </w:r>
      <w:r w:rsidR="009C6C9F">
        <w:t xml:space="preserve">there is other entity </w:t>
      </w:r>
      <w:r w:rsidR="00575D87">
        <w:t xml:space="preserve"> that</w:t>
      </w:r>
      <w:r w:rsidR="009C6C9F">
        <w:t xml:space="preserve"> involved in the "complete" process of viral clearance [1].  </w:t>
      </w:r>
      <w:r w:rsidR="004A153B">
        <w:t xml:space="preserve">This is </w:t>
      </w:r>
      <w:r w:rsidR="009C6C9F">
        <w:t>the Bcl11b gene</w:t>
      </w:r>
      <w:r w:rsidR="00534DA3">
        <w:t xml:space="preserve"> [2], and must be present from</w:t>
      </w:r>
      <w:r w:rsidR="004A153B">
        <w:t xml:space="preserve"> birth,</w:t>
      </w:r>
      <w:r w:rsidR="00575D87">
        <w:t xml:space="preserve"> otherwise we incur defects, disease or death</w:t>
      </w:r>
      <w:r w:rsidR="004A153B">
        <w:t xml:space="preserve"> [2]</w:t>
      </w:r>
      <w:r w:rsidR="00575D87">
        <w:t>.</w:t>
      </w:r>
      <w:r w:rsidR="004A153B">
        <w:t xml:space="preserve"> </w:t>
      </w:r>
      <w:r w:rsidR="003F11AB">
        <w:t xml:space="preserve">It is </w:t>
      </w:r>
      <w:r w:rsidR="00204093">
        <w:t xml:space="preserve">in </w:t>
      </w:r>
      <w:r w:rsidR="003F11AB">
        <w:t xml:space="preserve">my </w:t>
      </w:r>
      <w:r w:rsidR="00134442">
        <w:t>judgment</w:t>
      </w:r>
      <w:r w:rsidR="003F11AB">
        <w:t xml:space="preserve"> that at later mature</w:t>
      </w:r>
      <w:r w:rsidR="00C9395E">
        <w:t>/effector T cell</w:t>
      </w:r>
      <w:r w:rsidR="00204093">
        <w:t xml:space="preserve"> development,</w:t>
      </w:r>
      <w:r w:rsidR="00C9395E">
        <w:t xml:space="preserve"> Bcl11b is no longer required.</w:t>
      </w:r>
      <w:r w:rsidR="008E4E12">
        <w:t xml:space="preserve"> This is discussed in the Conclusion.</w:t>
      </w:r>
      <w:r w:rsidR="0023054A">
        <w:t xml:space="preserve"> </w:t>
      </w:r>
      <w:r w:rsidR="00B4522C">
        <w:t>Incidentally</w:t>
      </w:r>
      <w:r w:rsidR="0023054A">
        <w:t>, the reason for t</w:t>
      </w:r>
      <w:r w:rsidR="00745134">
        <w:t>he quotes around the term, "complete"</w:t>
      </w:r>
      <w:r w:rsidR="0023054A">
        <w:t xml:space="preserve">, is because </w:t>
      </w:r>
      <w:r w:rsidR="00974FBE">
        <w:t xml:space="preserve">of the simplicity of this </w:t>
      </w:r>
      <w:r w:rsidR="00B4522C">
        <w:t>simulation</w:t>
      </w:r>
      <w:r w:rsidR="00974FBE">
        <w:t xml:space="preserve">, implying the complexity of absolute completeness of all the mechanisms of viral clearance, again, depending on many factors. </w:t>
      </w:r>
    </w:p>
    <w:p w14:paraId="41F28F8B" w14:textId="1EDF43D0" w:rsidR="00B907A2" w:rsidRDefault="00A41E9F" w:rsidP="00904132">
      <w:pPr>
        <w:contextualSpacing/>
      </w:pPr>
      <w:r>
        <w:t xml:space="preserve">   Going back to the essence of the application involving the cells </w:t>
      </w:r>
      <w:r w:rsidR="0023054A">
        <w:t xml:space="preserve">just </w:t>
      </w:r>
      <w:r>
        <w:t>me</w:t>
      </w:r>
      <w:r w:rsidR="00241F39">
        <w:t>ntioned, the cells migrate within</w:t>
      </w:r>
      <w:r>
        <w:t xml:space="preserve"> the boundaries of the host's sample tissue</w:t>
      </w:r>
      <w:r w:rsidR="00DF044C">
        <w:t>,</w:t>
      </w:r>
      <w:r w:rsidR="0023054A">
        <w:t xml:space="preserve"> mimicking</w:t>
      </w:r>
      <w:r>
        <w:t xml:space="preserve"> </w:t>
      </w:r>
      <w:r w:rsidR="00134442">
        <w:t>a natural occurance.</w:t>
      </w:r>
      <w:r w:rsidR="0023054A">
        <w:t xml:space="preserve"> They </w:t>
      </w:r>
      <w:r w:rsidR="0015344B">
        <w:t>"bounce around" and "bump" in</w:t>
      </w:r>
      <w:r w:rsidR="00DF044C">
        <w:t>to each other. If this occurs within the boundaries of</w:t>
      </w:r>
      <w:r w:rsidR="001B6B25">
        <w:t xml:space="preserve"> a stochastic </w:t>
      </w:r>
      <w:r w:rsidR="002C456F">
        <w:t>domain</w:t>
      </w:r>
      <w:r w:rsidR="001B6B25">
        <w:t xml:space="preserve">, a host cell </w:t>
      </w:r>
      <w:r w:rsidR="001B6B25" w:rsidRPr="001B6B25">
        <w:rPr>
          <w:u w:val="single"/>
        </w:rPr>
        <w:t>will</w:t>
      </w:r>
      <w:r w:rsidR="0015344B">
        <w:t xml:space="preserve"> become </w:t>
      </w:r>
      <w:r w:rsidR="0015344B">
        <w:lastRenderedPageBreak/>
        <w:t xml:space="preserve">infected, and a CTL </w:t>
      </w:r>
      <w:r w:rsidR="0015344B" w:rsidRPr="001B6B25">
        <w:rPr>
          <w:u w:val="single"/>
        </w:rPr>
        <w:t>may</w:t>
      </w:r>
      <w:r w:rsidR="0015344B">
        <w:t xml:space="preserve"> kill a virus. </w:t>
      </w:r>
      <w:r w:rsidR="001B6B25">
        <w:t>(</w:t>
      </w:r>
      <w:r w:rsidR="00B4522C">
        <w:t>In actuality rather than a predator-prey simulation, we have a predator-prey-prey or a predator-predator-prey simulation.</w:t>
      </w:r>
      <w:r w:rsidR="001B6B25">
        <w:t>)</w:t>
      </w:r>
    </w:p>
    <w:p w14:paraId="11799EA4" w14:textId="77777777" w:rsidR="00B907A2" w:rsidRPr="008B3732" w:rsidRDefault="00B907A2" w:rsidP="00904132">
      <w:pPr>
        <w:contextualSpacing/>
      </w:pPr>
    </w:p>
    <w:p w14:paraId="412D0E3B" w14:textId="377277D0" w:rsidR="00904132" w:rsidRDefault="00634486" w:rsidP="001334E4">
      <w:pPr>
        <w:contextualSpacing/>
      </w:pPr>
      <w:r>
        <w:rPr>
          <w:b/>
        </w:rPr>
        <w:t xml:space="preserve">                      </w:t>
      </w:r>
      <w:r w:rsidR="006A2B84">
        <w:rPr>
          <w:b/>
        </w:rPr>
        <w:t>Application D</w:t>
      </w:r>
      <w:r w:rsidR="00442265">
        <w:rPr>
          <w:b/>
        </w:rPr>
        <w:t>iscussion</w:t>
      </w:r>
    </w:p>
    <w:p w14:paraId="089CB0FD" w14:textId="09AE3E47" w:rsidR="002F7BB9" w:rsidRDefault="002F7BB9" w:rsidP="001334E4">
      <w:pPr>
        <w:contextualSpacing/>
      </w:pPr>
      <w:r>
        <w:t xml:space="preserve"> </w:t>
      </w:r>
      <w:r w:rsidR="00F37B6D">
        <w:t>A letter followed by an underscore is a means of explaining what the s</w:t>
      </w:r>
      <w:ins w:id="4" w:author="greatcfi@aol.com" w:date="2019-04-18T09:05:00Z">
        <w:r w:rsidR="002C0702">
          <w:t>_</w:t>
        </w:r>
      </w:ins>
      <w:r w:rsidR="00F37B6D">
        <w:t xml:space="preserve">ymbology </w:t>
      </w:r>
      <w:r w:rsidR="00D67A63">
        <w:t>means</w:t>
      </w:r>
      <w:r w:rsidR="00F37B6D">
        <w:t xml:space="preserve">. </w:t>
      </w:r>
      <w:r w:rsidR="00A972BD">
        <w:t xml:space="preserve">Please refer to the Legend in Runtime </w:t>
      </w:r>
      <w:r>
        <w:t xml:space="preserve"> </w:t>
      </w:r>
    </w:p>
    <w:p w14:paraId="56DE94A9" w14:textId="4D5D6A8B" w:rsidR="00995232" w:rsidRDefault="002F7BB9" w:rsidP="001334E4">
      <w:pPr>
        <w:contextualSpacing/>
      </w:pPr>
      <w:r>
        <w:t xml:space="preserve">  </w:t>
      </w:r>
      <w:r w:rsidR="00DD5C44">
        <w:t xml:space="preserve">                        </w:t>
      </w:r>
      <w:r w:rsidR="00A972BD">
        <w:t xml:space="preserve">Visual Results. </w:t>
      </w:r>
    </w:p>
    <w:p w14:paraId="1DFD4CA6" w14:textId="33FFED19" w:rsidR="00904132" w:rsidRPr="00167524" w:rsidRDefault="00C57826" w:rsidP="001334E4">
      <w:pPr>
        <w:contextualSpacing/>
      </w:pPr>
      <w:r w:rsidRPr="005D0097">
        <w:rPr>
          <w:b/>
        </w:rPr>
        <w:t xml:space="preserve">  </w:t>
      </w:r>
      <w:r w:rsidR="008B3732" w:rsidRPr="005D0097">
        <w:rPr>
          <w:b/>
        </w:rPr>
        <w:t xml:space="preserve"> </w:t>
      </w:r>
      <w:r w:rsidRPr="005D0097">
        <w:rPr>
          <w:b/>
        </w:rPr>
        <w:t xml:space="preserve"> </w:t>
      </w:r>
      <w:r w:rsidR="00167524">
        <w:rPr>
          <w:b/>
        </w:rPr>
        <w:t xml:space="preserve">     </w:t>
      </w:r>
      <w:r w:rsidR="001334E4" w:rsidRPr="005D0097">
        <w:t>Input</w:t>
      </w:r>
      <w:r w:rsidR="001334E4" w:rsidRPr="00167524">
        <w:t>;</w:t>
      </w:r>
      <w:r w:rsidR="00763047" w:rsidRPr="00167524">
        <w:t xml:space="preserve"> </w:t>
      </w:r>
    </w:p>
    <w:p w14:paraId="448BE45C" w14:textId="77777777" w:rsidR="00764565" w:rsidRDefault="00C57826" w:rsidP="001334E4">
      <w:pPr>
        <w:contextualSpacing/>
      </w:pPr>
      <w:r>
        <w:t xml:space="preserve">      </w:t>
      </w:r>
      <w:r w:rsidR="007D7362">
        <w:t xml:space="preserve">• </w:t>
      </w:r>
      <w:r w:rsidR="00D80BBA">
        <w:t xml:space="preserve">H_ealthy mouse host cells </w:t>
      </w:r>
      <w:r w:rsidR="00764565">
        <w:t xml:space="preserve">are </w:t>
      </w:r>
      <w:r w:rsidR="00D80BBA">
        <w:t xml:space="preserve">imbedded </w:t>
      </w:r>
      <w:r w:rsidR="00764565">
        <w:t xml:space="preserve"> </w:t>
      </w:r>
    </w:p>
    <w:p w14:paraId="711E24CA" w14:textId="77777777" w:rsidR="006066CB" w:rsidRDefault="00764565" w:rsidP="001334E4">
      <w:pPr>
        <w:contextualSpacing/>
      </w:pPr>
      <w:r>
        <w:t xml:space="preserve">         </w:t>
      </w:r>
      <w:r w:rsidR="00D80BBA">
        <w:t>onto a specified area</w:t>
      </w:r>
      <w:r w:rsidR="007D7362">
        <w:t xml:space="preserve"> of tissue in which the </w:t>
      </w:r>
      <w:r w:rsidR="006066CB">
        <w:t xml:space="preserve">  </w:t>
      </w:r>
    </w:p>
    <w:p w14:paraId="1B96867D" w14:textId="77777777" w:rsidR="006066CB" w:rsidRDefault="006066CB" w:rsidP="001334E4">
      <w:pPr>
        <w:contextualSpacing/>
      </w:pPr>
      <w:r>
        <w:t xml:space="preserve">         </w:t>
      </w:r>
      <w:r w:rsidR="007D7362">
        <w:t xml:space="preserve">H’s are </w:t>
      </w:r>
      <w:r w:rsidR="00D80BBA">
        <w:t>random</w:t>
      </w:r>
      <w:r w:rsidR="0052404B">
        <w:t xml:space="preserve">ly distributed about the </w:t>
      </w:r>
      <w:r>
        <w:t xml:space="preserve"> </w:t>
      </w:r>
    </w:p>
    <w:p w14:paraId="148912FB" w14:textId="66D11094" w:rsidR="006066CB" w:rsidRDefault="006066CB" w:rsidP="001334E4">
      <w:pPr>
        <w:contextualSpacing/>
      </w:pPr>
      <w:r>
        <w:t xml:space="preserve">         </w:t>
      </w:r>
      <w:r w:rsidR="0052404B">
        <w:t>tissue.</w:t>
      </w:r>
      <w:r>
        <w:t xml:space="preserve"> </w:t>
      </w:r>
      <w:r w:rsidR="004A27A9">
        <w:t xml:space="preserve">At first glance, it appears as though </w:t>
      </w:r>
    </w:p>
    <w:p w14:paraId="2DDBC925" w14:textId="4B5E746C" w:rsidR="0098104D" w:rsidRDefault="006066CB" w:rsidP="001334E4">
      <w:pPr>
        <w:contextualSpacing/>
      </w:pPr>
      <w:r>
        <w:t xml:space="preserve">         </w:t>
      </w:r>
      <w:r w:rsidR="004A27A9">
        <w:t xml:space="preserve">the H's are spread too far apart. In reality  </w:t>
      </w:r>
    </w:p>
    <w:p w14:paraId="79E9D973" w14:textId="08129157" w:rsidR="0098104D" w:rsidRDefault="00E2078B" w:rsidP="001334E4">
      <w:pPr>
        <w:contextualSpacing/>
      </w:pPr>
      <w:r>
        <w:t xml:space="preserve">         </w:t>
      </w:r>
      <w:r w:rsidR="006066CB">
        <w:t xml:space="preserve">this </w:t>
      </w:r>
      <w:r w:rsidR="004A27A9">
        <w:t xml:space="preserve">is of course true. However for this </w:t>
      </w:r>
    </w:p>
    <w:p w14:paraId="12B66DFF" w14:textId="3DD5F498" w:rsidR="0098104D" w:rsidRDefault="00E2078B" w:rsidP="001334E4">
      <w:pPr>
        <w:contextualSpacing/>
      </w:pPr>
      <w:r>
        <w:t xml:space="preserve">         </w:t>
      </w:r>
      <w:r w:rsidR="004A27A9">
        <w:t xml:space="preserve">simulation, in the interest of effective </w:t>
      </w:r>
    </w:p>
    <w:p w14:paraId="2FF5FC8E" w14:textId="01FD627D" w:rsidR="0098104D" w:rsidRDefault="00E2078B" w:rsidP="001334E4">
      <w:pPr>
        <w:contextualSpacing/>
      </w:pPr>
      <w:r>
        <w:t xml:space="preserve">         </w:t>
      </w:r>
      <w:r w:rsidR="004A27A9">
        <w:t xml:space="preserve">runtime and making the point clear, </w:t>
      </w:r>
      <w:r w:rsidR="00C85869">
        <w:t>(</w:t>
      </w:r>
      <w:r w:rsidR="004A27A9">
        <w:t xml:space="preserve">ie., </w:t>
      </w:r>
    </w:p>
    <w:p w14:paraId="20A2B3F1" w14:textId="61088951" w:rsidR="0098104D" w:rsidRDefault="00E2078B" w:rsidP="001334E4">
      <w:pPr>
        <w:contextualSpacing/>
      </w:pPr>
      <w:r>
        <w:t xml:space="preserve">         </w:t>
      </w:r>
      <w:r w:rsidR="004A27A9">
        <w:t xml:space="preserve">the behavior of </w:t>
      </w:r>
      <w:r w:rsidR="00C85869">
        <w:t>CTL vs virus vs host cells)</w:t>
      </w:r>
      <w:r w:rsidR="00EB6DCC">
        <w:t xml:space="preserve"> </w:t>
      </w:r>
    </w:p>
    <w:p w14:paraId="2D839AB5" w14:textId="01B541D2" w:rsidR="004A27A9" w:rsidRDefault="00E2078B" w:rsidP="001334E4">
      <w:pPr>
        <w:contextualSpacing/>
      </w:pPr>
      <w:r>
        <w:t xml:space="preserve">         </w:t>
      </w:r>
      <w:r w:rsidR="00EB6DCC">
        <w:t xml:space="preserve">the spread must be substantial.  </w:t>
      </w:r>
      <w:r w:rsidR="004A27A9">
        <w:t xml:space="preserve"> </w:t>
      </w:r>
    </w:p>
    <w:p w14:paraId="6981A62E" w14:textId="21AAC5B2" w:rsidR="00D9536A" w:rsidRDefault="007D7362" w:rsidP="001334E4">
      <w:pPr>
        <w:contextualSpacing/>
      </w:pPr>
      <w:r>
        <w:t xml:space="preserve">      • </w:t>
      </w:r>
      <w:r w:rsidR="00440793">
        <w:t xml:space="preserve">Infection is imminent (H→h). </w:t>
      </w:r>
      <w:r w:rsidR="00467CA1">
        <w:t xml:space="preserve">Ie, </w:t>
      </w:r>
      <w:r w:rsidR="00D9536A">
        <w:t xml:space="preserve">H_ost  </w:t>
      </w:r>
    </w:p>
    <w:p w14:paraId="668EAF67" w14:textId="501A0440" w:rsidR="00D9536A" w:rsidRDefault="00E2078B" w:rsidP="001334E4">
      <w:pPr>
        <w:contextualSpacing/>
      </w:pPr>
      <w:r>
        <w:t xml:space="preserve">      </w:t>
      </w:r>
      <w:r w:rsidR="00D9536A">
        <w:t xml:space="preserve">   </w:t>
      </w:r>
      <w:r w:rsidR="00134442">
        <w:t>cells are demoted to h</w:t>
      </w:r>
      <w:r w:rsidR="001D2FC4">
        <w:t>_ost</w:t>
      </w:r>
      <w:r w:rsidR="00134442">
        <w:t xml:space="preserve"> </w:t>
      </w:r>
      <w:r w:rsidR="00D9536A">
        <w:t xml:space="preserve">cells upon  </w:t>
      </w:r>
    </w:p>
    <w:p w14:paraId="6E023303" w14:textId="5CB79104" w:rsidR="00440793" w:rsidRDefault="00E2078B" w:rsidP="001334E4">
      <w:pPr>
        <w:contextualSpacing/>
      </w:pPr>
      <w:r>
        <w:t xml:space="preserve">     </w:t>
      </w:r>
      <w:r w:rsidR="00D9536A">
        <w:t xml:space="preserve">    infection by a v_irus particle. </w:t>
      </w:r>
      <w:r w:rsidR="00384C6B">
        <w:t>v_</w:t>
      </w:r>
      <w:r w:rsidR="00440793">
        <w:t>ir</w:t>
      </w:r>
      <w:r w:rsidR="00D9536A">
        <w:t>us</w:t>
      </w:r>
      <w:r w:rsidR="00440793">
        <w:t xml:space="preserve"> </w:t>
      </w:r>
    </w:p>
    <w:p w14:paraId="65BA66C0" w14:textId="73036355" w:rsidR="00D9536A" w:rsidRDefault="00E2078B" w:rsidP="001334E4">
      <w:pPr>
        <w:contextualSpacing/>
      </w:pPr>
      <w:r>
        <w:t xml:space="preserve">    </w:t>
      </w:r>
      <w:r w:rsidR="00440793">
        <w:t xml:space="preserve"> </w:t>
      </w:r>
      <w:r w:rsidR="00A02EEF">
        <w:t xml:space="preserve">   </w:t>
      </w:r>
      <w:r w:rsidR="005537B1">
        <w:t xml:space="preserve"> </w:t>
      </w:r>
      <w:r w:rsidR="00440793">
        <w:t>pa</w:t>
      </w:r>
      <w:r w:rsidR="00E77B0C">
        <w:t>rticles invade the system</w:t>
      </w:r>
      <w:r w:rsidR="00D9536A">
        <w:t>, upon which</w:t>
      </w:r>
      <w:r w:rsidR="00E77B0C">
        <w:t xml:space="preserve"> </w:t>
      </w:r>
      <w:r w:rsidR="00D9536A">
        <w:t xml:space="preserve"> </w:t>
      </w:r>
    </w:p>
    <w:p w14:paraId="5FFC1293" w14:textId="404AA59A" w:rsidR="00440793" w:rsidRDefault="00E2078B" w:rsidP="001334E4">
      <w:pPr>
        <w:contextualSpacing/>
      </w:pPr>
      <w:r>
        <w:t xml:space="preserve">   </w:t>
      </w:r>
      <w:r w:rsidR="00D9536A">
        <w:t xml:space="preserve">      </w:t>
      </w:r>
      <w:r w:rsidR="00E77B0C">
        <w:t>a</w:t>
      </w:r>
      <w:r w:rsidR="00440793">
        <w:t xml:space="preserve">n immune response </w:t>
      </w:r>
      <w:r w:rsidR="00E237CA">
        <w:t>is</w:t>
      </w:r>
      <w:r w:rsidR="00440793">
        <w:t xml:space="preserve"> launched</w:t>
      </w:r>
      <w:r w:rsidR="007D7362">
        <w:t>.</w:t>
      </w:r>
    </w:p>
    <w:p w14:paraId="1794619F" w14:textId="655CD5D7" w:rsidR="00876B30" w:rsidRDefault="00E2078B" w:rsidP="001334E4">
      <w:pPr>
        <w:contextualSpacing/>
      </w:pPr>
      <w:r>
        <w:t xml:space="preserve">  </w:t>
      </w:r>
      <w:r w:rsidR="007D7362">
        <w:t xml:space="preserve">  </w:t>
      </w:r>
      <w:r w:rsidR="00EC46F8">
        <w:t xml:space="preserve"> </w:t>
      </w:r>
      <w:r w:rsidR="007D7362">
        <w:t xml:space="preserve"> • </w:t>
      </w:r>
      <w:r w:rsidR="004F6AF5">
        <w:t xml:space="preserve">Probabilistic </w:t>
      </w:r>
      <w:r w:rsidR="006B2E62">
        <w:t>p</w:t>
      </w:r>
      <w:r w:rsidR="00FE3A45">
        <w:t xml:space="preserve">roliferation rates </w:t>
      </w:r>
      <w:r w:rsidR="00876B30">
        <w:t xml:space="preserve">occur </w:t>
      </w:r>
      <w:r w:rsidR="00FE3A45">
        <w:t xml:space="preserve">for </w:t>
      </w:r>
    </w:p>
    <w:p w14:paraId="30050550" w14:textId="2BDE95D1" w:rsidR="005537B1" w:rsidRDefault="00876B30" w:rsidP="001334E4">
      <w:pPr>
        <w:contextualSpacing/>
      </w:pPr>
      <w:r>
        <w:t xml:space="preserve">          </w:t>
      </w:r>
      <w:r w:rsidR="00F37B6D">
        <w:t>c_TL</w:t>
      </w:r>
      <w:r>
        <w:t xml:space="preserve"> </w:t>
      </w:r>
      <w:r w:rsidR="00FE3A45">
        <w:t xml:space="preserve">for a </w:t>
      </w:r>
      <w:r w:rsidR="006B2E62">
        <w:t>given viral load</w:t>
      </w:r>
      <w:r w:rsidR="00440793">
        <w:t>.</w:t>
      </w:r>
      <w:r w:rsidR="001334E4">
        <w:t xml:space="preserve"> </w:t>
      </w:r>
      <w:r w:rsidR="006B2E62">
        <w:t xml:space="preserve">The initial CTL </w:t>
      </w:r>
    </w:p>
    <w:p w14:paraId="70E41C8F" w14:textId="17A1D71D" w:rsidR="00876B30" w:rsidRDefault="00876B30" w:rsidP="001334E4">
      <w:pPr>
        <w:contextualSpacing/>
      </w:pPr>
      <w:r>
        <w:t xml:space="preserve">          </w:t>
      </w:r>
      <w:r w:rsidR="006B2E62">
        <w:t xml:space="preserve">counts are </w:t>
      </w:r>
      <w:r w:rsidR="00DF10ED">
        <w:t>probabilistically</w:t>
      </w:r>
      <w:r>
        <w:t xml:space="preserve"> </w:t>
      </w:r>
      <w:r w:rsidR="006B2E62">
        <w:t xml:space="preserve">determined </w:t>
      </w:r>
      <w:r w:rsidR="006F10B9">
        <w:t xml:space="preserve">by </w:t>
      </w:r>
    </w:p>
    <w:p w14:paraId="0E98DBC6" w14:textId="0E49E53C" w:rsidR="006228C7" w:rsidRDefault="00876B30" w:rsidP="001334E4">
      <w:pPr>
        <w:contextualSpacing/>
      </w:pPr>
      <w:r>
        <w:t xml:space="preserve">          </w:t>
      </w:r>
      <w:r w:rsidR="001334E4">
        <w:t xml:space="preserve">which </w:t>
      </w:r>
      <w:r w:rsidR="00FE3A45">
        <w:t>p</w:t>
      </w:r>
      <w:r>
        <w:t xml:space="preserve">athway </w:t>
      </w:r>
      <w:r w:rsidR="001334E4">
        <w:t>is used</w:t>
      </w:r>
      <w:r w:rsidR="005537B1">
        <w:t xml:space="preserve"> </w:t>
      </w:r>
      <w:r w:rsidR="00FE3A45">
        <w:t>and the viral count</w:t>
      </w:r>
      <w:r w:rsidR="001334E4">
        <w:t>.</w:t>
      </w:r>
      <w:r w:rsidR="00FE3A45">
        <w:t xml:space="preserve"> </w:t>
      </w:r>
    </w:p>
    <w:p w14:paraId="5F3A23A2" w14:textId="77777777" w:rsidR="00914FA4" w:rsidRDefault="001A58DD" w:rsidP="001334E4">
      <w:pPr>
        <w:contextualSpacing/>
      </w:pPr>
      <w:r>
        <w:t xml:space="preserve">          </w:t>
      </w:r>
      <w:r w:rsidR="004D1BF9">
        <w:t xml:space="preserve">The </w:t>
      </w:r>
      <w:r w:rsidR="00670FE1">
        <w:t>probability</w:t>
      </w:r>
      <w:r w:rsidR="00914FA4">
        <w:t xml:space="preserve"> relations are shown in </w:t>
      </w:r>
    </w:p>
    <w:p w14:paraId="04FC780B" w14:textId="45AEFA21" w:rsidR="00914FA4" w:rsidRDefault="00914FA4" w:rsidP="001334E4">
      <w:pPr>
        <w:contextualSpacing/>
      </w:pPr>
      <w:r>
        <w:t xml:space="preserve">          "The </w:t>
      </w:r>
      <w:r w:rsidR="004D1BF9">
        <w:t>Wodarz pathways"</w:t>
      </w:r>
      <w:r w:rsidR="0061275E">
        <w:t>† section above</w:t>
      </w:r>
      <w:r w:rsidR="00E60F4B">
        <w:t xml:space="preserve">, </w:t>
      </w:r>
      <w:r>
        <w:t xml:space="preserve"> </w:t>
      </w:r>
    </w:p>
    <w:p w14:paraId="704BDD2C" w14:textId="7B40133A" w:rsidR="00914FA4" w:rsidRDefault="00914FA4" w:rsidP="001334E4">
      <w:pPr>
        <w:contextualSpacing/>
      </w:pPr>
      <w:r>
        <w:t xml:space="preserve">          </w:t>
      </w:r>
      <w:r w:rsidR="00CF43EB">
        <w:t>and is</w:t>
      </w:r>
      <w:r w:rsidR="00E60F4B">
        <w:t xml:space="preserve"> the essence of the</w:t>
      </w:r>
      <w:r>
        <w:t xml:space="preserve"> mathematical  </w:t>
      </w:r>
    </w:p>
    <w:p w14:paraId="0B61C545" w14:textId="75113845" w:rsidR="00914FA4" w:rsidRDefault="00914FA4" w:rsidP="001334E4">
      <w:pPr>
        <w:contextualSpacing/>
      </w:pPr>
      <w:r>
        <w:t xml:space="preserve">          analyses </w:t>
      </w:r>
      <w:r w:rsidR="00026DE2">
        <w:t>of the Wodarz pathways</w:t>
      </w:r>
      <w:r w:rsidR="006C7E40">
        <w:t>.</w:t>
      </w:r>
      <w:r w:rsidR="0004191B">
        <w:t xml:space="preserve"> Full </w:t>
      </w:r>
    </w:p>
    <w:p w14:paraId="7E21D2A3" w14:textId="77777777" w:rsidR="006C7E40" w:rsidRDefault="00914FA4" w:rsidP="001334E4">
      <w:pPr>
        <w:contextualSpacing/>
      </w:pPr>
      <w:r>
        <w:t xml:space="preserve">          </w:t>
      </w:r>
      <w:r w:rsidR="0004191B">
        <w:t xml:space="preserve">explanations of </w:t>
      </w:r>
      <w:r w:rsidR="006C7E40">
        <w:t xml:space="preserve">most </w:t>
      </w:r>
      <w:r w:rsidR="0004191B">
        <w:t xml:space="preserve">all proliferation and </w:t>
      </w:r>
    </w:p>
    <w:p w14:paraId="7DB5B2D5" w14:textId="77777777" w:rsidR="006C7E40" w:rsidRDefault="006C7E40" w:rsidP="001334E4">
      <w:pPr>
        <w:contextualSpacing/>
      </w:pPr>
      <w:r>
        <w:t xml:space="preserve">          </w:t>
      </w:r>
      <w:r w:rsidR="0004191B">
        <w:t xml:space="preserve">death rates are </w:t>
      </w:r>
      <w:r>
        <w:t xml:space="preserve">meticulously determined </w:t>
      </w:r>
    </w:p>
    <w:p w14:paraId="4CA0619B" w14:textId="1886C8B9" w:rsidR="001A58DD" w:rsidRDefault="006C7E40" w:rsidP="001334E4">
      <w:pPr>
        <w:contextualSpacing/>
      </w:pPr>
      <w:r>
        <w:t xml:space="preserve">          </w:t>
      </w:r>
      <w:r w:rsidR="0004191B">
        <w:t>in [1].</w:t>
      </w:r>
      <w:r>
        <w:t xml:space="preserve"> </w:t>
      </w:r>
      <w:r>
        <w:t>On another note, a B_cl11b gene</w:t>
      </w:r>
      <w:r w:rsidR="00CF43EB">
        <w:t xml:space="preserve"> [2]</w:t>
      </w:r>
    </w:p>
    <w:p w14:paraId="57E091CD" w14:textId="77777777" w:rsidR="00E91249" w:rsidRDefault="006C7E40" w:rsidP="001334E4">
      <w:pPr>
        <w:contextualSpacing/>
      </w:pPr>
      <w:r>
        <w:t xml:space="preserve">         </w:t>
      </w:r>
      <w:r w:rsidR="009C6C9F">
        <w:t xml:space="preserve"> codes </w:t>
      </w:r>
      <w:r w:rsidR="00E67DA2">
        <w:t xml:space="preserve">the Bcl11b protein, in simplistic </w:t>
      </w:r>
      <w:r w:rsidR="00E91249">
        <w:t xml:space="preserve"> </w:t>
      </w:r>
    </w:p>
    <w:p w14:paraId="722C2228" w14:textId="5FD7D555" w:rsidR="00391035" w:rsidRDefault="00E91249" w:rsidP="001334E4">
      <w:pPr>
        <w:contextualSpacing/>
      </w:pPr>
      <w:r>
        <w:t xml:space="preserve">          </w:t>
      </w:r>
      <w:r w:rsidR="00E67DA2">
        <w:t>terms</w:t>
      </w:r>
      <w:r>
        <w:t>.</w:t>
      </w:r>
      <w:ins w:id="5" w:author="greatcfi@aol.com" w:date="2019-04-18T19:22:00Z">
        <w:r w:rsidR="006C7E40">
          <w:t xml:space="preserve"> </w:t>
        </w:r>
      </w:ins>
      <w:r w:rsidR="006C7E40">
        <w:t>This is a very</w:t>
      </w:r>
      <w:r>
        <w:t xml:space="preserve"> </w:t>
      </w:r>
      <w:r>
        <w:t>necessary condition</w:t>
      </w:r>
    </w:p>
    <w:p w14:paraId="377270FB" w14:textId="76201A7B" w:rsidR="00E91249" w:rsidRDefault="00391035" w:rsidP="001334E4">
      <w:pPr>
        <w:contextualSpacing/>
      </w:pPr>
      <w:r>
        <w:t xml:space="preserve"> </w:t>
      </w:r>
      <w:r w:rsidR="00E91249">
        <w:t xml:space="preserve">         </w:t>
      </w:r>
      <w:r w:rsidR="005D259A">
        <w:t>for early</w:t>
      </w:r>
      <w:ins w:id="6" w:author="greatcfi@aol.com" w:date="2019-04-18T19:23:00Z">
        <w:r>
          <w:t xml:space="preserve"> </w:t>
        </w:r>
      </w:ins>
      <w:r w:rsidR="005D259A">
        <w:t>T cell commitment, otherwise</w:t>
      </w:r>
      <w:r w:rsidR="00E91249">
        <w:t xml:space="preserve">, </w:t>
      </w:r>
    </w:p>
    <w:p w14:paraId="5247075C" w14:textId="48A4E382" w:rsidR="00E91249" w:rsidRDefault="00E91249" w:rsidP="001334E4">
      <w:pPr>
        <w:contextualSpacing/>
      </w:pPr>
      <w:r>
        <w:t xml:space="preserve">          (again) </w:t>
      </w:r>
      <w:r w:rsidR="00391035">
        <w:t>very undesirable</w:t>
      </w:r>
      <w:r>
        <w:t xml:space="preserve"> </w:t>
      </w:r>
      <w:r w:rsidR="00391035">
        <w:t xml:space="preserve">health issues can </w:t>
      </w:r>
    </w:p>
    <w:p w14:paraId="47A42DC3" w14:textId="78B8D1C2" w:rsidR="00391035" w:rsidRDefault="00E91249" w:rsidP="001334E4">
      <w:pPr>
        <w:contextualSpacing/>
        <w:rPr>
          <w:ins w:id="7" w:author="greatcfi@aol.com" w:date="2019-04-18T19:23:00Z"/>
        </w:rPr>
      </w:pPr>
      <w:r>
        <w:t xml:space="preserve">          </w:t>
      </w:r>
      <w:r w:rsidR="00391035">
        <w:t xml:space="preserve">occur. </w:t>
      </w:r>
    </w:p>
    <w:p w14:paraId="18190F13" w14:textId="62A330F1" w:rsidR="009C6C9F" w:rsidRDefault="009C6C9F" w:rsidP="001334E4">
      <w:pPr>
        <w:contextualSpacing/>
      </w:pPr>
    </w:p>
    <w:p w14:paraId="1933EC29" w14:textId="77777777" w:rsidR="006228C7" w:rsidRDefault="006228C7" w:rsidP="001334E4">
      <w:pPr>
        <w:contextualSpacing/>
      </w:pPr>
    </w:p>
    <w:p w14:paraId="16D25324" w14:textId="1A807A13" w:rsidR="00D73906" w:rsidRPr="005D0097" w:rsidRDefault="00C54349" w:rsidP="001334E4">
      <w:pPr>
        <w:contextualSpacing/>
      </w:pPr>
      <w:r>
        <w:lastRenderedPageBreak/>
        <w:t xml:space="preserve">   </w:t>
      </w:r>
      <w:r w:rsidR="008B3732">
        <w:t xml:space="preserve"> </w:t>
      </w:r>
      <w:r w:rsidR="00367ED8">
        <w:t xml:space="preserve">      </w:t>
      </w:r>
      <w:r w:rsidR="001334E4" w:rsidRPr="00AE7427">
        <w:t>Output</w:t>
      </w:r>
      <w:r w:rsidR="001334E4" w:rsidRPr="005D0097">
        <w:t>;</w:t>
      </w:r>
      <w:r w:rsidR="00763047" w:rsidRPr="005D0097">
        <w:t xml:space="preserve">  </w:t>
      </w:r>
    </w:p>
    <w:p w14:paraId="7AC688D6" w14:textId="347B2927" w:rsidR="00D73906" w:rsidRDefault="00D73906" w:rsidP="00D73906">
      <w:pPr>
        <w:contextualSpacing/>
      </w:pPr>
      <w:r>
        <w:t xml:space="preserve">       </w:t>
      </w:r>
      <w:r w:rsidR="00CA38D0">
        <w:t>•</w:t>
      </w:r>
      <w:r>
        <w:t xml:space="preserve"> A graphical frame</w:t>
      </w:r>
      <w:ins w:id="8" w:author="Dewey, Kyle T" w:date="2019-04-09T16:55:00Z">
        <w:r w:rsidR="00F452A1">
          <w:t>-</w:t>
        </w:r>
      </w:ins>
      <w:r>
        <w:t>by</w:t>
      </w:r>
      <w:ins w:id="9" w:author="Dewey, Kyle T" w:date="2019-04-09T16:55:00Z">
        <w:r w:rsidR="00F452A1">
          <w:t>-</w:t>
        </w:r>
      </w:ins>
      <w:r>
        <w:t xml:space="preserve">frame depiction of </w:t>
      </w:r>
    </w:p>
    <w:p w14:paraId="2D9F2723" w14:textId="6FBD0AA1" w:rsidR="00DC2DDD" w:rsidRDefault="00D73906" w:rsidP="00D73906">
      <w:pPr>
        <w:contextualSpacing/>
      </w:pPr>
      <w:r>
        <w:t xml:space="preserve">        </w:t>
      </w:r>
      <w:r w:rsidR="00CA38D0">
        <w:t xml:space="preserve">  </w:t>
      </w:r>
      <w:r>
        <w:t>the dynamics of the cells</w:t>
      </w:r>
      <w:r w:rsidR="00DC2DDD">
        <w:t xml:space="preserve">, H, h, v, c, and K, </w:t>
      </w:r>
    </w:p>
    <w:p w14:paraId="59121E74" w14:textId="77777777" w:rsidR="006228C7" w:rsidRDefault="00DC2DDD" w:rsidP="00D73906">
      <w:pPr>
        <w:contextualSpacing/>
      </w:pPr>
      <w:r>
        <w:t xml:space="preserve">        </w:t>
      </w:r>
      <w:r w:rsidR="00CA38D0">
        <w:t xml:space="preserve">  </w:t>
      </w:r>
      <w:r>
        <w:t xml:space="preserve">but </w:t>
      </w:r>
      <w:r w:rsidR="006228C7">
        <w:t>not B since Bcl11b is usually an</w:t>
      </w:r>
      <w:r>
        <w:t xml:space="preserve"> </w:t>
      </w:r>
    </w:p>
    <w:p w14:paraId="2AE9A8CD" w14:textId="42AA9130" w:rsidR="00C0113D" w:rsidRDefault="006228C7" w:rsidP="00D73906">
      <w:pPr>
        <w:contextualSpacing/>
      </w:pPr>
      <w:r>
        <w:t xml:space="preserve">          </w:t>
      </w:r>
      <w:r w:rsidR="00DC2DDD">
        <w:t>always</w:t>
      </w:r>
      <w:r>
        <w:t>-</w:t>
      </w:r>
      <w:r w:rsidR="00DC2DDD">
        <w:t>condition</w:t>
      </w:r>
      <w:r w:rsidR="00DF26DC">
        <w:t>º</w:t>
      </w:r>
      <w:r w:rsidR="00BE5BA3">
        <w:t>. (Again</w:t>
      </w:r>
      <w:r w:rsidR="00C0113D">
        <w:t>, s'il vous plait</w:t>
      </w:r>
      <w:r w:rsidR="00844EA7">
        <w:t xml:space="preserve"> </w:t>
      </w:r>
      <w:r w:rsidR="00BE5BA3">
        <w:t xml:space="preserve">), </w:t>
      </w:r>
    </w:p>
    <w:p w14:paraId="242E913D" w14:textId="4297452F" w:rsidR="00C0113D" w:rsidRDefault="00C0113D" w:rsidP="00D73906">
      <w:pPr>
        <w:contextualSpacing/>
      </w:pPr>
      <w:r>
        <w:t xml:space="preserve">          </w:t>
      </w:r>
      <w:r w:rsidR="00BE5BA3">
        <w:t>in other words,</w:t>
      </w:r>
      <w:r>
        <w:t xml:space="preserve"> </w:t>
      </w:r>
      <w:r w:rsidR="00BE5BA3">
        <w:t xml:space="preserve">especially at birth, we </w:t>
      </w:r>
    </w:p>
    <w:p w14:paraId="37B2B2E5" w14:textId="147586B5" w:rsidR="00C0113D" w:rsidRDefault="00C0113D" w:rsidP="00D73906">
      <w:pPr>
        <w:contextualSpacing/>
      </w:pPr>
      <w:r>
        <w:t xml:space="preserve">          </w:t>
      </w:r>
      <w:r w:rsidR="00BE5BA3">
        <w:t>must have this</w:t>
      </w:r>
      <w:r>
        <w:t xml:space="preserve"> </w:t>
      </w:r>
      <w:r w:rsidR="00BE5BA3">
        <w:t xml:space="preserve">correctly coded gene, </w:t>
      </w:r>
    </w:p>
    <w:p w14:paraId="6BDA60C6" w14:textId="5E8945D0" w:rsidR="00C0113D" w:rsidRDefault="00C0113D" w:rsidP="00D73906">
      <w:pPr>
        <w:contextualSpacing/>
      </w:pPr>
      <w:r>
        <w:t xml:space="preserve">          </w:t>
      </w:r>
      <w:r w:rsidR="00BE5BA3">
        <w:t>otherwise we ma</w:t>
      </w:r>
      <w:r>
        <w:t xml:space="preserve">y </w:t>
      </w:r>
      <w:r w:rsidR="00BE5BA3">
        <w:t xml:space="preserve">suffer various illnesses, </w:t>
      </w:r>
    </w:p>
    <w:p w14:paraId="13E0CD7C" w14:textId="045FDB86" w:rsidR="00C0113D" w:rsidRDefault="00C0113D" w:rsidP="00D73906">
      <w:pPr>
        <w:contextualSpacing/>
      </w:pPr>
      <w:r>
        <w:t xml:space="preserve">          </w:t>
      </w:r>
      <w:r w:rsidR="00BE5BA3">
        <w:t>or not survive a</w:t>
      </w:r>
      <w:r>
        <w:t>t</w:t>
      </w:r>
      <w:r w:rsidR="00BE5BA3">
        <w:t xml:space="preserve"> all. </w:t>
      </w:r>
      <w:r>
        <w:t xml:space="preserve">With respect to this </w:t>
      </w:r>
    </w:p>
    <w:p w14:paraId="3F3B912A" w14:textId="5E6C04B4" w:rsidR="00C0113D" w:rsidRDefault="00C0113D" w:rsidP="00D73906">
      <w:pPr>
        <w:contextualSpacing/>
      </w:pPr>
      <w:r>
        <w:t xml:space="preserve">          simulation, Bcl11b is expected</w:t>
      </w:r>
      <w:r w:rsidR="00DF26DC">
        <w:t>º</w:t>
      </w:r>
      <w:r>
        <w:t xml:space="preserve"> to be  </w:t>
      </w:r>
    </w:p>
    <w:p w14:paraId="3F3B2295" w14:textId="14863B17" w:rsidR="009F53FD" w:rsidRDefault="00C0113D" w:rsidP="00D73906">
      <w:pPr>
        <w:contextualSpacing/>
      </w:pPr>
      <w:r>
        <w:t xml:space="preserve">          present.</w:t>
      </w:r>
    </w:p>
    <w:p w14:paraId="2CAFCCD9" w14:textId="4E23E7AE" w:rsidR="001A53F7" w:rsidRDefault="009F53FD" w:rsidP="00D73906">
      <w:pPr>
        <w:contextualSpacing/>
      </w:pPr>
      <w:r>
        <w:t xml:space="preserve">       </w:t>
      </w:r>
      <w:r w:rsidR="00CA38D0">
        <w:t xml:space="preserve">• </w:t>
      </w:r>
      <w:r w:rsidR="00DC2DDD">
        <w:t>If Bcl11b is not present upon</w:t>
      </w:r>
      <w:ins w:id="10" w:author="greatcfi@aol.com" w:date="2019-04-18T19:43:00Z">
        <w:r w:rsidR="001A53F7">
          <w:t xml:space="preserve"> </w:t>
        </w:r>
      </w:ins>
      <w:r w:rsidR="00DC2DDD">
        <w:t xml:space="preserve">simulation </w:t>
      </w:r>
    </w:p>
    <w:p w14:paraId="474241BA" w14:textId="1F7589F7" w:rsidR="001A53F7" w:rsidRDefault="001A53F7" w:rsidP="00D73906">
      <w:pPr>
        <w:contextualSpacing/>
      </w:pPr>
      <w:r>
        <w:t xml:space="preserve">          </w:t>
      </w:r>
      <w:r w:rsidR="00DC2DDD">
        <w:t>launch</w:t>
      </w:r>
      <w:r w:rsidR="009F53FD">
        <w:t>,</w:t>
      </w:r>
      <w:r w:rsidR="00DC2DDD">
        <w:t xml:space="preserve"> the program gra</w:t>
      </w:r>
      <w:r w:rsidR="009F53FD">
        <w:t>ce</w:t>
      </w:r>
      <w:r w:rsidR="00DC2DDD">
        <w:t>full</w:t>
      </w:r>
      <w:r w:rsidR="009F53FD">
        <w:t>y</w:t>
      </w:r>
      <w:ins w:id="11" w:author="greatcfi@aol.com" w:date="2019-04-18T19:44:00Z">
        <w:r>
          <w:t xml:space="preserve"> </w:t>
        </w:r>
      </w:ins>
      <w:r w:rsidR="00C41BE3">
        <w:t xml:space="preserve">halts. </w:t>
      </w:r>
      <w:r>
        <w:t xml:space="preserve">As </w:t>
      </w:r>
    </w:p>
    <w:p w14:paraId="4C84CD22" w14:textId="04CB2B8A" w:rsidR="001A53F7" w:rsidRDefault="001A53F7" w:rsidP="00D73906">
      <w:pPr>
        <w:contextualSpacing/>
      </w:pPr>
      <w:r>
        <w:t xml:space="preserve">          explained, in</w:t>
      </w:r>
      <w:r w:rsidR="00C41BE3">
        <w:t xml:space="preserve"> reality, a</w:t>
      </w:r>
      <w:r w:rsidR="00DC2DDD">
        <w:t xml:space="preserve"> host incurs one of</w:t>
      </w:r>
      <w:r>
        <w:t xml:space="preserve"> </w:t>
      </w:r>
    </w:p>
    <w:p w14:paraId="0CE75CD3" w14:textId="37887675" w:rsidR="00CD761B" w:rsidRDefault="00C63606" w:rsidP="00D73906">
      <w:pPr>
        <w:contextualSpacing/>
        <w:rPr>
          <w:ins w:id="12" w:author="greatcfi@aol.com" w:date="2019-04-18T19:49:00Z"/>
        </w:rPr>
      </w:pPr>
      <w:r>
        <w:t xml:space="preserve">          </w:t>
      </w:r>
      <w:r w:rsidR="00DC2DDD">
        <w:t xml:space="preserve">several </w:t>
      </w:r>
      <w:r w:rsidR="007D67EB">
        <w:t>diseases and may not survive.</w:t>
      </w:r>
      <w:r w:rsidR="001A53F7">
        <w:t xml:space="preserve"> </w:t>
      </w:r>
      <w:r w:rsidR="00266A50">
        <w:t xml:space="preserve">The </w:t>
      </w:r>
      <w:ins w:id="13" w:author="greatcfi@aol.com" w:date="2019-04-18T19:49:00Z">
        <w:r w:rsidR="00CD761B">
          <w:t xml:space="preserve"> </w:t>
        </w:r>
      </w:ins>
    </w:p>
    <w:p w14:paraId="5BC13854" w14:textId="77777777" w:rsidR="00C63606" w:rsidRDefault="00C63606" w:rsidP="00D73906">
      <w:pPr>
        <w:contextualSpacing/>
      </w:pPr>
      <w:r>
        <w:t xml:space="preserve">          </w:t>
      </w:r>
      <w:r w:rsidR="00266A50">
        <w:t xml:space="preserve">simulation may gracefully halt according </w:t>
      </w:r>
      <w:r>
        <w:t xml:space="preserve">  </w:t>
      </w:r>
    </w:p>
    <w:p w14:paraId="65EDD11B" w14:textId="77777777" w:rsidR="00C63606" w:rsidRDefault="00C63606" w:rsidP="00D73906">
      <w:pPr>
        <w:contextualSpacing/>
      </w:pPr>
      <w:r>
        <w:t xml:space="preserve">          </w:t>
      </w:r>
      <w:r w:rsidR="00266A50">
        <w:t xml:space="preserve">to the </w:t>
      </w:r>
      <w:r w:rsidR="00670FE1">
        <w:t>probability</w:t>
      </w:r>
      <w:r w:rsidR="00266A50">
        <w:t xml:space="preserve"> distribution in [2], </w:t>
      </w:r>
      <w:r>
        <w:t xml:space="preserve">  </w:t>
      </w:r>
    </w:p>
    <w:p w14:paraId="48F22639" w14:textId="01DBDBF7" w:rsidR="009F53FD" w:rsidRDefault="00C63606" w:rsidP="00D73906">
      <w:pPr>
        <w:contextualSpacing/>
      </w:pPr>
      <w:r>
        <w:t xml:space="preserve">          </w:t>
      </w:r>
      <w:r w:rsidR="00266A50">
        <w:t xml:space="preserve">regarding Bcl11b-YFP. </w:t>
      </w:r>
    </w:p>
    <w:p w14:paraId="091D75AA" w14:textId="77777777" w:rsidR="005F39F0" w:rsidRDefault="00EC46F8" w:rsidP="00D73906">
      <w:pPr>
        <w:contextualSpacing/>
      </w:pPr>
      <w:r>
        <w:t xml:space="preserve">       </w:t>
      </w:r>
      <w:r w:rsidR="00CA38D0">
        <w:t xml:space="preserve">• </w:t>
      </w:r>
      <w:r w:rsidR="00D73906">
        <w:t>CTL dynamics</w:t>
      </w:r>
      <w:r w:rsidR="005F39F0">
        <w:t xml:space="preserve"> (cell movement and </w:t>
      </w:r>
    </w:p>
    <w:p w14:paraId="1972467D" w14:textId="1947588A" w:rsidR="00904132" w:rsidRDefault="00807E55" w:rsidP="00D73906">
      <w:pPr>
        <w:contextualSpacing/>
      </w:pPr>
      <w:r>
        <w:t xml:space="preserve">          </w:t>
      </w:r>
      <w:r w:rsidR="005F39F0">
        <w:t>interaction)</w:t>
      </w:r>
      <w:r w:rsidR="00D73906">
        <w:t xml:space="preserve"> are easily observable. </w:t>
      </w:r>
      <w:r w:rsidR="00763047">
        <w:t xml:space="preserve">         </w:t>
      </w:r>
    </w:p>
    <w:p w14:paraId="5B933240" w14:textId="611C696B" w:rsidR="009F53FD" w:rsidRDefault="00D73906" w:rsidP="001334E4">
      <w:pPr>
        <w:contextualSpacing/>
      </w:pPr>
      <w:r>
        <w:t xml:space="preserve">         </w:t>
      </w:r>
      <w:r w:rsidR="00DC6C25">
        <w:t xml:space="preserve"> Metric</w:t>
      </w:r>
      <w:r w:rsidR="00440793">
        <w:t>s</w:t>
      </w:r>
      <w:r w:rsidR="009F53FD">
        <w:t xml:space="preserve"> accompany the last tissue sample </w:t>
      </w:r>
    </w:p>
    <w:p w14:paraId="1606E57E" w14:textId="1A050C0F" w:rsidR="00CA38D0" w:rsidRDefault="009F53FD" w:rsidP="00930CAA">
      <w:pPr>
        <w:contextualSpacing/>
      </w:pPr>
      <w:r>
        <w:t xml:space="preserve">        </w:t>
      </w:r>
      <w:r w:rsidR="00CA38D0">
        <w:t xml:space="preserve">  </w:t>
      </w:r>
      <w:r>
        <w:t xml:space="preserve">status quo </w:t>
      </w:r>
      <w:r w:rsidR="0093681D">
        <w:t>depiction</w:t>
      </w:r>
      <w:r>
        <w:t xml:space="preserve">. </w:t>
      </w:r>
      <w:r w:rsidR="00CA38D0">
        <w:t xml:space="preserve">It shows the  </w:t>
      </w:r>
    </w:p>
    <w:p w14:paraId="28858C46" w14:textId="4536F66E" w:rsidR="00D82CE7" w:rsidRDefault="00807E55" w:rsidP="00930CAA">
      <w:pPr>
        <w:contextualSpacing/>
      </w:pPr>
      <w:r>
        <w:t xml:space="preserve">       </w:t>
      </w:r>
      <w:r w:rsidR="0066171E">
        <w:t xml:space="preserve">   </w:t>
      </w:r>
      <w:r w:rsidR="00CA38D0">
        <w:t xml:space="preserve">resulting </w:t>
      </w:r>
      <w:r w:rsidR="00D82CE7">
        <w:t>entity</w:t>
      </w:r>
      <w:r w:rsidR="00696255">
        <w:t xml:space="preserve"> count</w:t>
      </w:r>
      <w:r w:rsidR="00C33546">
        <w:t>s</w:t>
      </w:r>
      <w:r w:rsidR="00891238">
        <w:t xml:space="preserve"> after </w:t>
      </w:r>
      <w:r w:rsidR="005F39F0">
        <w:t xml:space="preserve">some or </w:t>
      </w:r>
    </w:p>
    <w:p w14:paraId="317A5F7B" w14:textId="46BA9FAF" w:rsidR="005F39F0" w:rsidRDefault="00807E55" w:rsidP="00930CAA">
      <w:pPr>
        <w:contextualSpacing/>
      </w:pPr>
      <w:r>
        <w:t xml:space="preserve">      </w:t>
      </w:r>
      <w:r w:rsidR="00D82CE7">
        <w:t xml:space="preserve">    </w:t>
      </w:r>
      <w:r w:rsidR="005F39F0">
        <w:t xml:space="preserve">many v's have </w:t>
      </w:r>
      <w:r w:rsidR="00891238">
        <w:t xml:space="preserve">been K_illed off by c_TL </w:t>
      </w:r>
    </w:p>
    <w:p w14:paraId="3D1D05F5" w14:textId="38D631FA" w:rsidR="005F39F0" w:rsidRDefault="00807E55" w:rsidP="00930CAA">
      <w:pPr>
        <w:contextualSpacing/>
      </w:pPr>
      <w:r>
        <w:t xml:space="preserve">     </w:t>
      </w:r>
      <w:r w:rsidR="005F39F0">
        <w:t xml:space="preserve">     </w:t>
      </w:r>
      <w:r w:rsidR="00891238">
        <w:t>leukocytes</w:t>
      </w:r>
      <w:r w:rsidR="005F39F0">
        <w:t xml:space="preserve">, and some or many H's have </w:t>
      </w:r>
    </w:p>
    <w:p w14:paraId="2CC89EB3" w14:textId="470849A0" w:rsidR="00FD3254" w:rsidRDefault="00807E55" w:rsidP="00930CAA">
      <w:pPr>
        <w:contextualSpacing/>
      </w:pPr>
      <w:r>
        <w:t xml:space="preserve">    </w:t>
      </w:r>
      <w:r w:rsidR="005F39F0">
        <w:t xml:space="preserve">      been demoted to h's by infection</w:t>
      </w:r>
      <w:r w:rsidR="00891238">
        <w:t>.</w:t>
      </w:r>
      <w:r w:rsidR="00FD3254">
        <w:t xml:space="preserve"> Figures </w:t>
      </w:r>
    </w:p>
    <w:p w14:paraId="5578EA60" w14:textId="46CCAA1D" w:rsidR="000A3B4E" w:rsidRPr="00627FFA" w:rsidRDefault="00807E55" w:rsidP="00930CAA">
      <w:pPr>
        <w:contextualSpacing/>
      </w:pPr>
      <w:r>
        <w:t xml:space="preserve">   </w:t>
      </w:r>
      <w:r w:rsidR="00253AB0">
        <w:t xml:space="preserve">       5, 6, 7 and 8</w:t>
      </w:r>
      <w:r w:rsidR="00FD3254">
        <w:t xml:space="preserve"> explain these concepts.</w:t>
      </w:r>
    </w:p>
    <w:p w14:paraId="2D97A23E" w14:textId="11FC1826" w:rsidR="00B60503" w:rsidRDefault="00B60503" w:rsidP="00930CAA">
      <w:pPr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                            </w:t>
      </w:r>
    </w:p>
    <w:p w14:paraId="17F44D9E" w14:textId="48FBDD9D" w:rsidR="007F36A0" w:rsidRDefault="00B60503" w:rsidP="00930CAA">
      <w:pPr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   </w:t>
      </w:r>
      <w:r w:rsidR="00F93A89">
        <w:rPr>
          <w:rFonts w:eastAsia="Times New Roman" w:cs="Times New Roman"/>
          <w:color w:val="000000" w:themeColor="text1"/>
        </w:rPr>
        <w:t xml:space="preserve"> </w:t>
      </w:r>
      <w:r w:rsidR="008352A7">
        <w:rPr>
          <w:rFonts w:eastAsia="Times New Roman" w:cs="Times New Roman"/>
          <w:color w:val="000000" w:themeColor="text1"/>
        </w:rPr>
        <w:t xml:space="preserve">                  </w:t>
      </w:r>
      <w:r w:rsidR="00F93A89" w:rsidRPr="00142A7E">
        <w:rPr>
          <w:rFonts w:eastAsia="Times New Roman" w:cs="Times New Roman"/>
          <w:b/>
          <w:color w:val="000000" w:themeColor="text1"/>
        </w:rPr>
        <w:t xml:space="preserve"> </w:t>
      </w:r>
      <w:r w:rsidR="00142A7E" w:rsidRPr="00142A7E">
        <w:rPr>
          <w:rFonts w:eastAsia="Times New Roman" w:cs="Times New Roman"/>
          <w:b/>
          <w:color w:val="000000" w:themeColor="text1"/>
        </w:rPr>
        <w:t>Runtime visual results</w:t>
      </w:r>
      <w:r w:rsidR="00142A7E">
        <w:rPr>
          <w:rFonts w:eastAsia="Times New Roman" w:cs="Times New Roman"/>
          <w:color w:val="000000" w:themeColor="text1"/>
        </w:rPr>
        <w:t>;</w:t>
      </w:r>
      <w:r>
        <w:rPr>
          <w:rFonts w:eastAsia="Times New Roman" w:cs="Times New Roman"/>
          <w:color w:val="000000" w:themeColor="text1"/>
        </w:rPr>
        <w:t xml:space="preserve">                   </w:t>
      </w:r>
    </w:p>
    <w:p w14:paraId="66C7E436" w14:textId="6705E0E0" w:rsidR="00973C39" w:rsidRPr="00116FAB" w:rsidRDefault="00D86BE5" w:rsidP="00116FAB">
      <w:pPr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I</w:t>
      </w:r>
      <w:r w:rsidR="00556835">
        <w:rPr>
          <w:rFonts w:eastAsia="Times New Roman" w:cs="Times New Roman"/>
          <w:color w:val="000000" w:themeColor="text1"/>
        </w:rPr>
        <w:t xml:space="preserve">nitially, </w:t>
      </w:r>
      <w:r w:rsidR="00B679C1" w:rsidRPr="00402CA9">
        <w:rPr>
          <w:rFonts w:cs="Courier"/>
          <w:color w:val="000000" w:themeColor="text1"/>
        </w:rPr>
        <w:t>the vulnerable ti</w:t>
      </w:r>
      <w:r w:rsidR="00945D52">
        <w:rPr>
          <w:rFonts w:cs="Courier"/>
          <w:color w:val="000000" w:themeColor="text1"/>
        </w:rPr>
        <w:t xml:space="preserve">ssue sample will </w:t>
      </w:r>
      <w:r>
        <w:rPr>
          <w:rFonts w:cs="Courier"/>
          <w:color w:val="000000" w:themeColor="text1"/>
        </w:rPr>
        <w:t xml:space="preserve">consist of randomly-placed </w:t>
      </w:r>
      <w:r w:rsidR="00DC7CCB">
        <w:rPr>
          <w:rFonts w:cs="Courier"/>
          <w:color w:val="000000" w:themeColor="text1"/>
        </w:rPr>
        <w:t>healthy H_ost cells</w:t>
      </w:r>
      <w:ins w:id="14" w:author="Dewey, Kyle T" w:date="2019-04-09T17:01:00Z">
        <w:r>
          <w:rPr>
            <w:rFonts w:cs="Courier"/>
            <w:color w:val="000000" w:themeColor="text1"/>
          </w:rPr>
          <w:t>.</w:t>
        </w:r>
      </w:ins>
      <w:r w:rsidR="00945D52">
        <w:rPr>
          <w:rFonts w:cs="Courier"/>
          <w:color w:val="000000" w:themeColor="text1"/>
        </w:rPr>
        <w:t xml:space="preserve"> </w:t>
      </w:r>
      <w:ins w:id="15" w:author="Dewey, Kyle T" w:date="2019-04-09T17:01:00Z">
        <w:r>
          <w:rPr>
            <w:rFonts w:cs="Courier"/>
            <w:color w:val="000000" w:themeColor="text1"/>
          </w:rPr>
          <w:t xml:space="preserve"> </w:t>
        </w:r>
      </w:ins>
      <w:r w:rsidR="00872372" w:rsidRPr="00402CA9">
        <w:rPr>
          <w:rFonts w:cs="Courier"/>
          <w:color w:val="000000" w:themeColor="text1"/>
        </w:rPr>
        <w:t>Bcl11b</w:t>
      </w:r>
      <w:r>
        <w:rPr>
          <w:rFonts w:cs="Courier"/>
          <w:color w:val="000000" w:themeColor="text1"/>
        </w:rPr>
        <w:t>'s presence is dependent on a probability from Kueh et al. [2]</w:t>
      </w:r>
      <w:r w:rsidR="002F183A">
        <w:rPr>
          <w:rFonts w:cs="Courier"/>
          <w:color w:val="000000" w:themeColor="text1"/>
        </w:rPr>
        <w:t>.</w:t>
      </w:r>
      <w:r>
        <w:rPr>
          <w:rFonts w:cs="Courier"/>
          <w:color w:val="000000" w:themeColor="text1"/>
        </w:rPr>
        <w:t xml:space="preserve"> </w:t>
      </w:r>
      <w:r w:rsidR="002019D0">
        <w:rPr>
          <w:rFonts w:cs="Courier"/>
          <w:color w:val="000000" w:themeColor="text1"/>
        </w:rPr>
        <w:t xml:space="preserve">Many </w:t>
      </w:r>
      <w:r w:rsidR="002F183A">
        <w:rPr>
          <w:rFonts w:cs="Courier"/>
          <w:color w:val="000000" w:themeColor="text1"/>
        </w:rPr>
        <w:t xml:space="preserve">meticulously </w:t>
      </w:r>
      <w:r w:rsidR="002019D0">
        <w:rPr>
          <w:rFonts w:cs="Courier"/>
          <w:color w:val="000000" w:themeColor="text1"/>
        </w:rPr>
        <w:t xml:space="preserve">derived </w:t>
      </w:r>
      <w:r w:rsidR="00670FE1">
        <w:rPr>
          <w:rFonts w:cs="Courier"/>
          <w:color w:val="000000" w:themeColor="text1"/>
        </w:rPr>
        <w:t>probability</w:t>
      </w:r>
      <w:r w:rsidR="002019D0">
        <w:rPr>
          <w:rFonts w:cs="Courier"/>
          <w:color w:val="000000" w:themeColor="text1"/>
        </w:rPr>
        <w:t xml:space="preserve"> distributi</w:t>
      </w:r>
      <w:r w:rsidR="002F183A">
        <w:rPr>
          <w:rFonts w:cs="Courier"/>
          <w:color w:val="000000" w:themeColor="text1"/>
        </w:rPr>
        <w:t>ons were generated from the boun</w:t>
      </w:r>
      <w:r w:rsidR="002019D0">
        <w:rPr>
          <w:rFonts w:cs="Courier"/>
          <w:color w:val="000000" w:themeColor="text1"/>
        </w:rPr>
        <w:t xml:space="preserve">tiful data </w:t>
      </w:r>
      <w:r w:rsidR="002F183A">
        <w:rPr>
          <w:rFonts w:cs="Courier"/>
          <w:color w:val="000000" w:themeColor="text1"/>
        </w:rPr>
        <w:t xml:space="preserve">from many experiments and conclusions </w:t>
      </w:r>
      <w:r w:rsidR="002019D0">
        <w:rPr>
          <w:rFonts w:cs="Courier"/>
          <w:color w:val="000000" w:themeColor="text1"/>
        </w:rPr>
        <w:t xml:space="preserve">in </w:t>
      </w:r>
      <w:r w:rsidR="002F183A">
        <w:rPr>
          <w:rFonts w:cs="Courier"/>
          <w:color w:val="000000" w:themeColor="text1"/>
        </w:rPr>
        <w:t>Kueh et al</w:t>
      </w:r>
      <w:r w:rsidR="002019D0">
        <w:rPr>
          <w:rFonts w:cs="Courier"/>
          <w:color w:val="000000" w:themeColor="text1"/>
        </w:rPr>
        <w:t>. This of course is especially true for the distribution of Bcl11b</w:t>
      </w:r>
      <w:r w:rsidR="004305BD">
        <w:rPr>
          <w:rFonts w:cs="Courier"/>
          <w:color w:val="000000" w:themeColor="text1"/>
        </w:rPr>
        <w:t>, and</w:t>
      </w:r>
      <w:r w:rsidR="002F183A">
        <w:rPr>
          <w:rFonts w:cs="Courier"/>
          <w:color w:val="000000" w:themeColor="text1"/>
        </w:rPr>
        <w:t xml:space="preserve"> is inquisitively</w:t>
      </w:r>
      <w:r w:rsidR="004305BD">
        <w:rPr>
          <w:rFonts w:cs="Courier"/>
          <w:color w:val="000000" w:themeColor="text1"/>
        </w:rPr>
        <w:t xml:space="preserve"> true </w:t>
      </w:r>
      <w:r w:rsidR="00BB54AC">
        <w:rPr>
          <w:rFonts w:cs="Courier"/>
          <w:color w:val="000000" w:themeColor="text1"/>
        </w:rPr>
        <w:t>(</w:t>
      </w:r>
      <w:r w:rsidR="004305BD">
        <w:rPr>
          <w:rFonts w:cs="Courier"/>
          <w:color w:val="000000" w:themeColor="text1"/>
        </w:rPr>
        <w:t>in subtle contrast</w:t>
      </w:r>
      <w:r w:rsidR="00BB54AC">
        <w:rPr>
          <w:rFonts w:cs="Courier"/>
          <w:color w:val="000000" w:themeColor="text1"/>
        </w:rPr>
        <w:t>)</w:t>
      </w:r>
      <w:r w:rsidR="004305BD">
        <w:rPr>
          <w:rFonts w:cs="Courier"/>
          <w:color w:val="000000" w:themeColor="text1"/>
        </w:rPr>
        <w:t xml:space="preserve">, for the </w:t>
      </w:r>
      <w:r w:rsidR="00670FE1">
        <w:rPr>
          <w:rFonts w:cs="Courier"/>
          <w:color w:val="000000" w:themeColor="text1"/>
        </w:rPr>
        <w:t>fluorescent</w:t>
      </w:r>
      <w:r w:rsidR="002F183A">
        <w:rPr>
          <w:rFonts w:cs="Courier"/>
          <w:color w:val="000000" w:themeColor="text1"/>
        </w:rPr>
        <w:t>-tracking protein asso</w:t>
      </w:r>
      <w:r w:rsidR="004305BD">
        <w:rPr>
          <w:rFonts w:cs="Courier"/>
          <w:color w:val="000000" w:themeColor="text1"/>
        </w:rPr>
        <w:t>ciated with Bcl11b</w:t>
      </w:r>
      <w:r w:rsidR="002F183A">
        <w:rPr>
          <w:rFonts w:cs="Courier"/>
          <w:color w:val="000000" w:themeColor="text1"/>
        </w:rPr>
        <w:t>,</w:t>
      </w:r>
      <w:r w:rsidR="004305BD">
        <w:rPr>
          <w:rFonts w:cs="Courier"/>
          <w:color w:val="000000" w:themeColor="text1"/>
        </w:rPr>
        <w:t xml:space="preserve"> [viz] Bcl11b</w:t>
      </w:r>
      <w:r w:rsidR="005B7DA5">
        <w:rPr>
          <w:rFonts w:cs="Courier"/>
          <w:color w:val="000000" w:themeColor="text1"/>
        </w:rPr>
        <w:t>-</w:t>
      </w:r>
      <w:r w:rsidR="004305BD">
        <w:rPr>
          <w:rFonts w:cs="Courier"/>
          <w:color w:val="000000" w:themeColor="text1"/>
        </w:rPr>
        <w:t xml:space="preserve">YFP [2]. </w:t>
      </w:r>
      <w:r w:rsidR="009E2DE7">
        <w:rPr>
          <w:rFonts w:cs="Courier"/>
          <w:color w:val="000000" w:themeColor="text1"/>
        </w:rPr>
        <w:t>Figure 5</w:t>
      </w:r>
      <w:r w:rsidR="00872372" w:rsidRPr="00402CA9">
        <w:rPr>
          <w:rFonts w:cs="Courier"/>
          <w:color w:val="000000" w:themeColor="text1"/>
        </w:rPr>
        <w:t xml:space="preserve"> </w:t>
      </w:r>
      <w:r w:rsidR="00413199" w:rsidRPr="00402CA9">
        <w:rPr>
          <w:rFonts w:cs="Courier"/>
          <w:color w:val="000000" w:themeColor="text1"/>
        </w:rPr>
        <w:t xml:space="preserve">is </w:t>
      </w:r>
      <w:r w:rsidR="00872372" w:rsidRPr="00402CA9">
        <w:rPr>
          <w:rFonts w:cs="Courier"/>
          <w:color w:val="000000" w:themeColor="text1"/>
        </w:rPr>
        <w:t xml:space="preserve">sans </w:t>
      </w:r>
      <w:r w:rsidR="00872372" w:rsidRPr="00402CA9">
        <w:rPr>
          <w:rFonts w:cs="Courier"/>
          <w:b/>
          <w:color w:val="000000" w:themeColor="text1"/>
        </w:rPr>
        <w:t>B</w:t>
      </w:r>
      <w:r w:rsidR="00872372" w:rsidRPr="00402CA9">
        <w:rPr>
          <w:rFonts w:cs="Courier"/>
          <w:color w:val="000000" w:themeColor="text1"/>
        </w:rPr>
        <w:t>cl11b, (</w:t>
      </w:r>
      <w:r w:rsidR="00D9117E" w:rsidRPr="00402CA9">
        <w:rPr>
          <w:rFonts w:cs="Courier"/>
          <w:color w:val="000000" w:themeColor="text1"/>
        </w:rPr>
        <w:t>no ‘</w:t>
      </w:r>
      <w:r w:rsidR="00872372" w:rsidRPr="00402CA9">
        <w:rPr>
          <w:rFonts w:cs="Courier"/>
          <w:b/>
          <w:color w:val="000000" w:themeColor="text1"/>
        </w:rPr>
        <w:t>B</w:t>
      </w:r>
      <w:r w:rsidR="00413199" w:rsidRPr="00402CA9">
        <w:rPr>
          <w:rFonts w:cs="Courier"/>
          <w:color w:val="000000" w:themeColor="text1"/>
        </w:rPr>
        <w:t>’s</w:t>
      </w:r>
      <w:r w:rsidR="00872372" w:rsidRPr="00402CA9">
        <w:rPr>
          <w:rFonts w:cs="Courier"/>
          <w:color w:val="000000" w:themeColor="text1"/>
        </w:rPr>
        <w:t>)</w:t>
      </w:r>
      <w:r w:rsidR="00D9117E" w:rsidRPr="00402CA9">
        <w:rPr>
          <w:rFonts w:cs="Courier"/>
          <w:color w:val="000000" w:themeColor="text1"/>
        </w:rPr>
        <w:t>. It</w:t>
      </w:r>
      <w:r w:rsidR="00B729DB" w:rsidRPr="00402CA9">
        <w:rPr>
          <w:rFonts w:cs="Courier"/>
          <w:color w:val="000000" w:themeColor="text1"/>
        </w:rPr>
        <w:t xml:space="preserve"> must have this</w:t>
      </w:r>
      <w:r w:rsidR="00A936F5">
        <w:rPr>
          <w:rFonts w:cs="Courier"/>
          <w:color w:val="000000" w:themeColor="text1"/>
        </w:rPr>
        <w:t xml:space="preserve"> gene to continue </w:t>
      </w:r>
      <w:r w:rsidR="00DC7CCB">
        <w:rPr>
          <w:rFonts w:cs="Courier"/>
          <w:color w:val="000000" w:themeColor="text1"/>
        </w:rPr>
        <w:t xml:space="preserve">the </w:t>
      </w:r>
      <w:r w:rsidR="00A936F5">
        <w:rPr>
          <w:rFonts w:cs="Courier"/>
          <w:color w:val="000000" w:themeColor="text1"/>
        </w:rPr>
        <w:t>runtime</w:t>
      </w:r>
      <w:r w:rsidR="00872372" w:rsidRPr="00402CA9">
        <w:rPr>
          <w:rFonts w:cs="Courier"/>
          <w:color w:val="000000" w:themeColor="text1"/>
        </w:rPr>
        <w:t xml:space="preserve">. The simulation program gracefully halts when no B’s are sensed. </w:t>
      </w:r>
    </w:p>
    <w:p w14:paraId="1D8AD2A6" w14:textId="77777777" w:rsidR="00973C39" w:rsidRDefault="00973C39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</w:p>
    <w:p w14:paraId="0171BE8F" w14:textId="77777777" w:rsidR="00A972BD" w:rsidRDefault="00A972BD" w:rsidP="00A972BD">
      <w:pPr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lastRenderedPageBreak/>
        <w:t xml:space="preserve">Legend;  </w:t>
      </w:r>
    </w:p>
    <w:p w14:paraId="03A8245B" w14:textId="77777777" w:rsidR="00A972BD" w:rsidRDefault="00A972BD" w:rsidP="00A972BD">
      <w:pPr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B = Bcl11b gene, protein [2] or transcription </w:t>
      </w:r>
    </w:p>
    <w:p w14:paraId="64877792" w14:textId="77777777" w:rsidR="00A972BD" w:rsidRDefault="00A972BD" w:rsidP="00A972BD">
      <w:pPr>
        <w:contextualSpacing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       factor [5]</w:t>
      </w:r>
    </w:p>
    <w:p w14:paraId="3C031070" w14:textId="77777777" w:rsidR="00A972BD" w:rsidRDefault="00A972BD" w:rsidP="00A972BD">
      <w:pPr>
        <w:contextualSpacing/>
        <w:rPr>
          <w:rFonts w:cs="Courier"/>
          <w:color w:val="000000" w:themeColor="text1"/>
        </w:rPr>
      </w:pPr>
      <w:r w:rsidRPr="001B4F53">
        <w:rPr>
          <w:rFonts w:cs="Courier"/>
          <w:color w:val="000000" w:themeColor="text1"/>
        </w:rPr>
        <w:t>H</w:t>
      </w:r>
      <w:r>
        <w:rPr>
          <w:rFonts w:cs="Courier"/>
          <w:color w:val="000000" w:themeColor="text1"/>
        </w:rPr>
        <w:t xml:space="preserve"> = healthy H_ost cell</w:t>
      </w:r>
    </w:p>
    <w:p w14:paraId="5C9A5E98" w14:textId="77777777" w:rsidR="00A972BD" w:rsidRDefault="00A972BD" w:rsidP="00A972BD">
      <w:pPr>
        <w:contextualSpacing/>
        <w:rPr>
          <w:rFonts w:cs="Courier"/>
          <w:color w:val="000000" w:themeColor="text1"/>
        </w:rPr>
      </w:pPr>
      <w:r>
        <w:rPr>
          <w:rFonts w:cs="Courier"/>
          <w:color w:val="000000" w:themeColor="text1"/>
        </w:rPr>
        <w:t>h = an infected h_ost cell</w:t>
      </w:r>
    </w:p>
    <w:p w14:paraId="292BD91E" w14:textId="77777777" w:rsidR="00A972BD" w:rsidRDefault="00A972BD" w:rsidP="00A972BD">
      <w:pPr>
        <w:contextualSpacing/>
        <w:rPr>
          <w:rFonts w:cs="Courier"/>
          <w:color w:val="000000" w:themeColor="text1"/>
        </w:rPr>
      </w:pPr>
      <w:r w:rsidRPr="001B4F53">
        <w:rPr>
          <w:rFonts w:cs="Courier"/>
          <w:color w:val="000000" w:themeColor="text1"/>
        </w:rPr>
        <w:t>v</w:t>
      </w:r>
      <w:r>
        <w:rPr>
          <w:rFonts w:cs="Courier"/>
          <w:color w:val="000000" w:themeColor="text1"/>
        </w:rPr>
        <w:t xml:space="preserve"> </w:t>
      </w:r>
      <w:r w:rsidRPr="001B4F53">
        <w:rPr>
          <w:rFonts w:cs="Courier"/>
          <w:color w:val="000000" w:themeColor="text1"/>
        </w:rPr>
        <w:t>=</w:t>
      </w:r>
      <w:r>
        <w:rPr>
          <w:rFonts w:cs="Courier"/>
          <w:color w:val="000000" w:themeColor="text1"/>
        </w:rPr>
        <w:t xml:space="preserve"> v_irus particle (virion)</w:t>
      </w:r>
    </w:p>
    <w:p w14:paraId="12351CF5" w14:textId="77777777" w:rsidR="00A972BD" w:rsidRDefault="00A972BD" w:rsidP="00A972BD">
      <w:pPr>
        <w:contextualSpacing/>
        <w:rPr>
          <w:rFonts w:eastAsia="Times New Roman" w:cs="Times New Roman"/>
          <w:color w:val="000000" w:themeColor="text1"/>
        </w:rPr>
      </w:pPr>
      <w:r w:rsidRPr="001B4F53">
        <w:rPr>
          <w:rFonts w:cs="Courier"/>
          <w:color w:val="000000" w:themeColor="text1"/>
        </w:rPr>
        <w:t>c</w:t>
      </w:r>
      <w:r>
        <w:rPr>
          <w:rFonts w:cs="Courier"/>
          <w:color w:val="000000" w:themeColor="text1"/>
        </w:rPr>
        <w:t xml:space="preserve"> </w:t>
      </w:r>
      <w:r w:rsidRPr="001B4F53">
        <w:rPr>
          <w:rFonts w:cs="Courier"/>
          <w:color w:val="000000" w:themeColor="text1"/>
        </w:rPr>
        <w:t>=</w:t>
      </w:r>
      <w:r>
        <w:rPr>
          <w:rFonts w:cs="Courier"/>
          <w:color w:val="000000" w:themeColor="text1"/>
        </w:rPr>
        <w:t xml:space="preserve"> c_TL</w:t>
      </w:r>
    </w:p>
    <w:p w14:paraId="4EEE598A" w14:textId="29A09011" w:rsidR="00CF4119" w:rsidRDefault="00A972BD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  <w:r>
        <w:rPr>
          <w:rFonts w:eastAsia="Times New Roman" w:cs="Times New Roman"/>
          <w:color w:val="000000" w:themeColor="text1"/>
        </w:rPr>
        <w:t>k = a virus particle has been k_illed</w:t>
      </w:r>
    </w:p>
    <w:p w14:paraId="28EDF09B" w14:textId="77777777" w:rsidR="00CF4119" w:rsidRDefault="00CF4119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</w:p>
    <w:p w14:paraId="7764AD8D" w14:textId="77777777" w:rsidR="00D062C0" w:rsidRDefault="00D062C0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</w:p>
    <w:p w14:paraId="29F1F302" w14:textId="77777777" w:rsidR="00D062C0" w:rsidRDefault="00D062C0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</w:p>
    <w:p w14:paraId="4204554A" w14:textId="77777777" w:rsidR="00D062C0" w:rsidRDefault="00D062C0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</w:p>
    <w:p w14:paraId="6C62EB83" w14:textId="77777777" w:rsidR="00D062C0" w:rsidRPr="00B62D7A" w:rsidRDefault="00D062C0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color w:val="000080"/>
          <w:sz w:val="20"/>
          <w:szCs w:val="20"/>
        </w:rPr>
      </w:pPr>
    </w:p>
    <w:p w14:paraId="4E7E1496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  <w:r>
        <w:rPr>
          <w:rFonts w:ascii="Courier" w:hAnsi="Courier" w:cs="Courier"/>
          <w:color w:val="000080"/>
          <w:sz w:val="20"/>
          <w:szCs w:val="20"/>
        </w:rPr>
        <w:t xml:space="preserve">     </w:t>
      </w:r>
    </w:p>
    <w:p w14:paraId="55E89CD3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57D53ECA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2AD6BA0E" w14:textId="77777777" w:rsidR="00B62D7A" w:rsidRPr="00A936F5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0AAC696E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1355593C" w14:textId="76560734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>
        <w:rPr>
          <w:rFonts w:ascii="Courier" w:hAnsi="Courier" w:cs="Courier"/>
          <w:color w:val="000080"/>
          <w:sz w:val="20"/>
          <w:szCs w:val="20"/>
        </w:rPr>
        <w:t xml:space="preserve"> </w:t>
      </w:r>
      <w:r w:rsidR="00E37E8C">
        <w:rPr>
          <w:rFonts w:ascii="Courier" w:hAnsi="Courier" w:cs="Courier"/>
          <w:b/>
          <w:color w:val="000080"/>
          <w:sz w:val="20"/>
          <w:szCs w:val="20"/>
        </w:rPr>
        <w:t xml:space="preserve"> </w:t>
      </w:r>
      <w:r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4C4D1615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>
        <w:rPr>
          <w:rFonts w:ascii="Courier" w:hAnsi="Courier" w:cs="Courier"/>
          <w:color w:val="C0C0C0"/>
          <w:sz w:val="20"/>
          <w:szCs w:val="20"/>
        </w:rPr>
        <w:t xml:space="preserve">  </w:t>
      </w:r>
      <w:r>
        <w:rPr>
          <w:rFonts w:ascii="Courier" w:hAnsi="Courier" w:cs="Courier"/>
          <w:b/>
          <w:color w:val="C0C0C0"/>
          <w:sz w:val="20"/>
          <w:szCs w:val="20"/>
        </w:rPr>
        <w:t xml:space="preserve"> </w:t>
      </w:r>
      <w:r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445501D0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0C336EC5" w14:textId="77777777" w:rsidR="00B62D7A" w:rsidRPr="005735D0" w:rsidRDefault="00B62D7A" w:rsidP="00B62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2C431D50" w14:textId="77777777" w:rsidR="008352A7" w:rsidRDefault="00B62D7A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Courier"/>
          <w:color w:val="000000" w:themeColor="text1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</w:p>
    <w:p w14:paraId="0FC3A888" w14:textId="6790ED87" w:rsidR="007960EC" w:rsidRDefault="00253AB0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Courier"/>
          <w:color w:val="000000" w:themeColor="text1"/>
        </w:rPr>
      </w:pPr>
      <w:r>
        <w:rPr>
          <w:rFonts w:ascii="Courier" w:hAnsi="Courier" w:cs="Courier"/>
          <w:b/>
          <w:color w:val="000000" w:themeColor="text1"/>
          <w:sz w:val="20"/>
          <w:szCs w:val="20"/>
        </w:rPr>
        <w:t>Figure 5</w:t>
      </w:r>
      <w:r w:rsidR="009E2DE7">
        <w:rPr>
          <w:rFonts w:ascii="Courier" w:hAnsi="Courier" w:cs="Courier"/>
          <w:color w:val="000000" w:themeColor="text1"/>
          <w:sz w:val="20"/>
          <w:szCs w:val="20"/>
        </w:rPr>
        <w:t xml:space="preserve"> Note the</w:t>
      </w:r>
      <w:r w:rsidR="002D7289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r w:rsidR="00116FAB">
        <w:rPr>
          <w:rFonts w:ascii="Courier" w:hAnsi="Courier" w:cs="Courier"/>
          <w:color w:val="000000" w:themeColor="text1"/>
          <w:sz w:val="20"/>
          <w:szCs w:val="20"/>
        </w:rPr>
        <w:t>absence of "B" in this ini</w:t>
      </w:r>
      <w:r w:rsidR="00B95E39">
        <w:rPr>
          <w:rFonts w:ascii="Courier" w:hAnsi="Courier" w:cs="Courier"/>
          <w:color w:val="000000" w:themeColor="text1"/>
          <w:sz w:val="20"/>
          <w:szCs w:val="20"/>
        </w:rPr>
        <w:t xml:space="preserve">tial </w:t>
      </w:r>
      <w:r w:rsidR="009E2DE7">
        <w:rPr>
          <w:rFonts w:ascii="Courier" w:hAnsi="Courier" w:cs="Courier"/>
          <w:color w:val="000000" w:themeColor="text1"/>
          <w:sz w:val="20"/>
          <w:szCs w:val="20"/>
        </w:rPr>
        <w:t>un</w:t>
      </w:r>
      <w:r w:rsidR="00B95E39">
        <w:rPr>
          <w:rFonts w:ascii="Courier" w:hAnsi="Courier" w:cs="Courier"/>
          <w:color w:val="000000" w:themeColor="text1"/>
          <w:sz w:val="20"/>
          <w:szCs w:val="20"/>
        </w:rPr>
        <w:t>healthy host tissue sample upon program launch.</w:t>
      </w:r>
    </w:p>
    <w:p w14:paraId="7800FEC6" w14:textId="77777777" w:rsidR="00790721" w:rsidRDefault="0079072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Courier"/>
          <w:color w:val="000000" w:themeColor="text1"/>
        </w:rPr>
      </w:pPr>
    </w:p>
    <w:p w14:paraId="3DEAE51F" w14:textId="77777777" w:rsidR="00D062C0" w:rsidRPr="00402CA9" w:rsidRDefault="00D062C0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cs="Courier"/>
          <w:color w:val="000000" w:themeColor="text1"/>
        </w:rPr>
      </w:pPr>
    </w:p>
    <w:p w14:paraId="11D950DB" w14:textId="1275D384" w:rsidR="005255EC" w:rsidRDefault="008C117E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  <w:r>
        <w:rPr>
          <w:rFonts w:cs="Courier"/>
          <w:color w:val="000000" w:themeColor="text1"/>
        </w:rPr>
        <w:t>If Bcl11b is present</w:t>
      </w:r>
      <w:r w:rsidR="00F908C9">
        <w:rPr>
          <w:rFonts w:cs="Courier"/>
          <w:color w:val="000000" w:themeColor="text1"/>
        </w:rPr>
        <w:t xml:space="preserve"> as shown in Figure 6</w:t>
      </w:r>
      <w:r w:rsidR="00B237CE">
        <w:rPr>
          <w:rFonts w:cs="Courier"/>
          <w:color w:val="000000" w:themeColor="text1"/>
        </w:rPr>
        <w:t xml:space="preserve"> </w:t>
      </w:r>
      <w:r>
        <w:rPr>
          <w:rFonts w:cs="Courier"/>
          <w:color w:val="000000" w:themeColor="text1"/>
        </w:rPr>
        <w:t xml:space="preserve">, the program continues unimpeded, meaning that upon Bcl11b recognition, </w:t>
      </w:r>
      <w:r w:rsidR="00DF7C0A">
        <w:rPr>
          <w:rFonts w:cs="Courier"/>
          <w:color w:val="000000" w:themeColor="text1"/>
        </w:rPr>
        <w:t>the user is presented with a choice of Wodarz pathways, classical or CD4-APC-CTL.</w:t>
      </w:r>
      <w:r>
        <w:rPr>
          <w:rFonts w:cs="Courier"/>
          <w:color w:val="000000" w:themeColor="text1"/>
        </w:rPr>
        <w:t xml:space="preserve"> </w:t>
      </w:r>
    </w:p>
    <w:p w14:paraId="6080E661" w14:textId="77777777" w:rsidR="005255EC" w:rsidRDefault="005255E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76F0459D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7AAB9131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22EDFA11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1E9F1BFE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5901B37E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314FC8E8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5CDB47D8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636001F5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753801B2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00A606E0" w14:textId="77777777" w:rsidR="00096FE2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3574DAF5" w14:textId="77777777" w:rsidR="00096FE2" w:rsidRPr="00AD1C4E" w:rsidRDefault="00096FE2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b/>
          <w:color w:val="000080"/>
          <w:sz w:val="20"/>
          <w:szCs w:val="20"/>
        </w:rPr>
      </w:pPr>
    </w:p>
    <w:p w14:paraId="44C5464E" w14:textId="39D1E0A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lastRenderedPageBreak/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  <w:r w:rsidR="00872372">
        <w:rPr>
          <w:rFonts w:ascii="Courier" w:hAnsi="Courier" w:cs="Courier"/>
          <w:color w:val="000080"/>
          <w:sz w:val="20"/>
          <w:szCs w:val="20"/>
        </w:rPr>
        <w:t xml:space="preserve">     </w:t>
      </w:r>
    </w:p>
    <w:p w14:paraId="5F26FB78" w14:textId="7777777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758A2254" w14:textId="7777777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4F53D465" w14:textId="7777777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5E080579" w14:textId="7777777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74C6EA8A" w14:textId="55C2C824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="00A33CF5">
        <w:rPr>
          <w:rFonts w:ascii="Courier" w:hAnsi="Courier" w:cs="Courier"/>
          <w:color w:val="000080"/>
          <w:sz w:val="20"/>
          <w:szCs w:val="20"/>
        </w:rPr>
        <w:t xml:space="preserve"> </w:t>
      </w:r>
      <w:r w:rsidR="00A33CF5" w:rsidRPr="00AD1C4E">
        <w:rPr>
          <w:rFonts w:ascii="Courier" w:hAnsi="Courier" w:cs="Courier"/>
          <w:b/>
          <w:color w:val="000080"/>
          <w:sz w:val="20"/>
          <w:szCs w:val="20"/>
        </w:rPr>
        <w:t>B</w:t>
      </w:r>
      <w:r w:rsidR="00A33CF5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0E20AC71" w14:textId="3025E548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="00A33CF5">
        <w:rPr>
          <w:rFonts w:ascii="Courier" w:hAnsi="Courier" w:cs="Courier"/>
          <w:color w:val="C0C0C0"/>
          <w:sz w:val="20"/>
          <w:szCs w:val="20"/>
        </w:rPr>
        <w:t xml:space="preserve">  </w:t>
      </w:r>
      <w:r w:rsidR="00A33CF5">
        <w:rPr>
          <w:rFonts w:ascii="Courier" w:hAnsi="Courier" w:cs="Courier"/>
          <w:b/>
          <w:color w:val="C0C0C0"/>
          <w:sz w:val="20"/>
          <w:szCs w:val="20"/>
        </w:rPr>
        <w:t xml:space="preserve"> </w:t>
      </w:r>
      <w:r w:rsidR="00A33CF5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16842BB7" w14:textId="7777777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678DDBF4" w14:textId="77777777" w:rsidR="00B679C1" w:rsidRPr="005735D0" w:rsidRDefault="00B679C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7DB8B44A" w14:textId="1F6FB814" w:rsidR="00AB343A" w:rsidRDefault="00B679C1" w:rsidP="00B679C1">
      <w:pPr>
        <w:contextualSpacing/>
        <w:rPr>
          <w:rFonts w:ascii="Courier" w:hAnsi="Courier" w:cs="Courier"/>
          <w:color w:val="000080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</w:p>
    <w:p w14:paraId="367A6517" w14:textId="77777777" w:rsidR="0012324C" w:rsidRDefault="0012324C" w:rsidP="00B679C1">
      <w:pPr>
        <w:contextualSpacing/>
      </w:pPr>
    </w:p>
    <w:p w14:paraId="64682253" w14:textId="1084F003" w:rsidR="00063E1B" w:rsidRDefault="00253AB0" w:rsidP="00B679C1">
      <w:pPr>
        <w:contextualSpacing/>
      </w:pPr>
      <w:r>
        <w:rPr>
          <w:rFonts w:cs="Courier"/>
          <w:b/>
          <w:color w:val="000000" w:themeColor="text1"/>
        </w:rPr>
        <w:t>Figure 6</w:t>
      </w:r>
      <w:r w:rsidR="00294463">
        <w:rPr>
          <w:rFonts w:cs="Courier"/>
          <w:color w:val="000000" w:themeColor="text1"/>
        </w:rPr>
        <w:t xml:space="preserve"> Runtime continues unimp</w:t>
      </w:r>
      <w:r w:rsidR="00C22775">
        <w:rPr>
          <w:rFonts w:cs="Courier"/>
          <w:color w:val="000000" w:themeColor="text1"/>
        </w:rPr>
        <w:t xml:space="preserve">eded due to </w:t>
      </w:r>
      <w:r w:rsidR="00294463">
        <w:rPr>
          <w:rFonts w:cs="Courier"/>
          <w:color w:val="000000" w:themeColor="text1"/>
        </w:rPr>
        <w:t>"</w:t>
      </w:r>
      <w:r w:rsidR="00294463" w:rsidRPr="00294463">
        <w:rPr>
          <w:rFonts w:cs="Courier"/>
          <w:b/>
          <w:color w:val="000000" w:themeColor="text1"/>
        </w:rPr>
        <w:t>B</w:t>
      </w:r>
      <w:r w:rsidR="00294463">
        <w:rPr>
          <w:rFonts w:cs="Courier"/>
          <w:color w:val="000000" w:themeColor="text1"/>
        </w:rPr>
        <w:t xml:space="preserve">" being present. </w:t>
      </w:r>
      <w:r w:rsidR="00C70B60">
        <w:rPr>
          <w:rFonts w:cs="Courier"/>
          <w:color w:val="000000" w:themeColor="text1"/>
        </w:rPr>
        <w:t>Migration of cells start.</w:t>
      </w:r>
    </w:p>
    <w:p w14:paraId="65BE7A37" w14:textId="77777777" w:rsidR="00EA30C3" w:rsidRDefault="00EA30C3" w:rsidP="00B679C1">
      <w:pPr>
        <w:contextualSpacing/>
      </w:pPr>
    </w:p>
    <w:p w14:paraId="31E78C4D" w14:textId="5D0AAC1E" w:rsidR="00E735FC" w:rsidRDefault="005515B1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cs="Courier"/>
          <w:color w:val="000000" w:themeColor="text1"/>
        </w:rPr>
        <w:t xml:space="preserve">   </w:t>
      </w:r>
      <w:r w:rsidR="00973C39">
        <w:rPr>
          <w:rFonts w:cs="Courier"/>
          <w:color w:val="000000" w:themeColor="text1"/>
        </w:rPr>
        <w:t>Continuing in the run</w:t>
      </w:r>
      <w:r w:rsidR="00E82A55">
        <w:rPr>
          <w:rFonts w:cs="Courier"/>
          <w:color w:val="000000" w:themeColor="text1"/>
        </w:rPr>
        <w:t>time environment,</w:t>
      </w:r>
      <w:r w:rsidR="005739AA">
        <w:rPr>
          <w:rFonts w:cs="Courier"/>
          <w:color w:val="000000" w:themeColor="text1"/>
        </w:rPr>
        <w:t xml:space="preserve"> a viral attack has </w:t>
      </w:r>
      <w:r w:rsidR="00EC58CE">
        <w:rPr>
          <w:rFonts w:cs="Courier"/>
          <w:color w:val="000000" w:themeColor="text1"/>
        </w:rPr>
        <w:t>occurred</w:t>
      </w:r>
      <w:r w:rsidR="00E82A55">
        <w:rPr>
          <w:rFonts w:cs="Courier"/>
          <w:color w:val="000000" w:themeColor="text1"/>
        </w:rPr>
        <w:t xml:space="preserve"> </w:t>
      </w:r>
      <w:r w:rsidR="00C10CE2">
        <w:rPr>
          <w:rFonts w:cs="Courier"/>
          <w:color w:val="000000" w:themeColor="text1"/>
        </w:rPr>
        <w:t xml:space="preserve">and </w:t>
      </w:r>
      <w:r w:rsidR="00063E1B">
        <w:rPr>
          <w:rFonts w:cs="Courier"/>
          <w:color w:val="000000" w:themeColor="text1"/>
        </w:rPr>
        <w:t>an immune response is launched</w:t>
      </w:r>
      <w:r w:rsidR="009971B1">
        <w:rPr>
          <w:rFonts w:cs="Courier"/>
          <w:color w:val="000000" w:themeColor="text1"/>
        </w:rPr>
        <w:t xml:space="preserve"> shown in Figure 7</w:t>
      </w:r>
      <w:r w:rsidR="00063E1B">
        <w:rPr>
          <w:rFonts w:cs="Courier"/>
          <w:color w:val="000000" w:themeColor="text1"/>
        </w:rPr>
        <w:t xml:space="preserve">. </w:t>
      </w:r>
      <w:r w:rsidR="00454FA2">
        <w:rPr>
          <w:rFonts w:cs="Courier"/>
          <w:color w:val="000000" w:themeColor="text1"/>
        </w:rPr>
        <w:t>Referring</w:t>
      </w:r>
      <w:r w:rsidR="00574010">
        <w:rPr>
          <w:rFonts w:cs="Courier"/>
          <w:color w:val="000000" w:themeColor="text1"/>
        </w:rPr>
        <w:t xml:space="preserve"> to letters, rather than, a la "</w:t>
      </w:r>
      <w:r w:rsidR="004102E2">
        <w:rPr>
          <w:rFonts w:cs="Courier"/>
          <w:color w:val="000000" w:themeColor="text1"/>
        </w:rPr>
        <w:t>v_</w:t>
      </w:r>
      <w:r w:rsidR="00574010">
        <w:rPr>
          <w:rFonts w:cs="Courier"/>
          <w:color w:val="000000" w:themeColor="text1"/>
        </w:rPr>
        <w:t xml:space="preserve">irus" for simplicity, </w:t>
      </w:r>
      <w:r w:rsidR="004102E2">
        <w:rPr>
          <w:rFonts w:cs="Courier"/>
          <w:color w:val="000000" w:themeColor="text1"/>
        </w:rPr>
        <w:t xml:space="preserve">the </w:t>
      </w:r>
      <w:r w:rsidR="00B679C1" w:rsidRPr="001B4F53">
        <w:rPr>
          <w:rFonts w:cs="Courier"/>
          <w:color w:val="000000" w:themeColor="text1"/>
        </w:rPr>
        <w:t>v</w:t>
      </w:r>
      <w:r w:rsidR="00574010">
        <w:rPr>
          <w:rFonts w:cs="Courier"/>
          <w:color w:val="000000" w:themeColor="text1"/>
        </w:rPr>
        <w:t>'s infect</w:t>
      </w:r>
      <w:r w:rsidR="00EA30C3">
        <w:rPr>
          <w:rFonts w:cs="Courier"/>
          <w:color w:val="000000" w:themeColor="text1"/>
        </w:rPr>
        <w:t>,</w:t>
      </w:r>
      <w:r w:rsidR="00B679C1" w:rsidRPr="001B4F53">
        <w:rPr>
          <w:rFonts w:cs="Courier"/>
          <w:color w:val="000000" w:themeColor="text1"/>
        </w:rPr>
        <w:t xml:space="preserve"> and </w:t>
      </w:r>
      <w:r w:rsidR="00C92CC4">
        <w:rPr>
          <w:rFonts w:cs="Courier"/>
          <w:color w:val="000000" w:themeColor="text1"/>
        </w:rPr>
        <w:t xml:space="preserve">the </w:t>
      </w:r>
      <w:r w:rsidR="00B679C1" w:rsidRPr="001B4F53">
        <w:rPr>
          <w:rFonts w:cs="Courier"/>
          <w:color w:val="000000" w:themeColor="text1"/>
        </w:rPr>
        <w:t>c</w:t>
      </w:r>
      <w:r w:rsidR="00C92CC4">
        <w:rPr>
          <w:rFonts w:cs="Courier"/>
          <w:color w:val="000000" w:themeColor="text1"/>
        </w:rPr>
        <w:t>'s</w:t>
      </w:r>
      <w:r w:rsidR="00B679C1" w:rsidRPr="001B4F53">
        <w:rPr>
          <w:rFonts w:cs="Courier"/>
          <w:color w:val="000000" w:themeColor="text1"/>
        </w:rPr>
        <w:t xml:space="preserve"> proliferate</w:t>
      </w:r>
      <w:r w:rsidR="00690562">
        <w:rPr>
          <w:rFonts w:cs="Courier"/>
          <w:color w:val="000000" w:themeColor="text1"/>
        </w:rPr>
        <w:t xml:space="preserve"> the sample</w:t>
      </w:r>
      <w:r w:rsidR="002D2B4A">
        <w:rPr>
          <w:rFonts w:cs="Courier"/>
          <w:color w:val="000000" w:themeColor="text1"/>
        </w:rPr>
        <w:t xml:space="preserve"> tissue</w:t>
      </w:r>
      <w:r w:rsidR="00B679C1" w:rsidRPr="001B4F53">
        <w:rPr>
          <w:rFonts w:cs="Courier"/>
          <w:color w:val="000000" w:themeColor="text1"/>
        </w:rPr>
        <w:t>.</w:t>
      </w:r>
      <w:r w:rsidR="006D0AB3" w:rsidRPr="001B4F53">
        <w:rPr>
          <w:rFonts w:cs="Courier"/>
          <w:color w:val="000000" w:themeColor="text1"/>
        </w:rPr>
        <w:t xml:space="preserve"> T</w:t>
      </w:r>
      <w:r w:rsidR="00C7754B" w:rsidRPr="001B4F53">
        <w:rPr>
          <w:rFonts w:cs="Courier"/>
          <w:color w:val="000000" w:themeColor="text1"/>
        </w:rPr>
        <w:t>he c’</w:t>
      </w:r>
      <w:r w:rsidR="00CC78CD" w:rsidRPr="001B4F53">
        <w:rPr>
          <w:rFonts w:cs="Courier"/>
          <w:color w:val="000000" w:themeColor="text1"/>
        </w:rPr>
        <w:t xml:space="preserve">s populate enough to </w:t>
      </w:r>
      <w:r w:rsidR="00690562">
        <w:rPr>
          <w:rFonts w:cs="Courier"/>
          <w:color w:val="000000" w:themeColor="text1"/>
        </w:rPr>
        <w:t xml:space="preserve">attempt </w:t>
      </w:r>
      <w:r w:rsidR="00CC78CD" w:rsidRPr="001B4F53">
        <w:rPr>
          <w:rFonts w:cs="Courier"/>
          <w:color w:val="000000" w:themeColor="text1"/>
        </w:rPr>
        <w:t>recover</w:t>
      </w:r>
      <w:r w:rsidR="00690562">
        <w:rPr>
          <w:rFonts w:cs="Courier"/>
          <w:color w:val="000000" w:themeColor="text1"/>
        </w:rPr>
        <w:t>y</w:t>
      </w:r>
      <w:r w:rsidR="00317334">
        <w:rPr>
          <w:rFonts w:cs="Courier"/>
          <w:color w:val="000000" w:themeColor="text1"/>
        </w:rPr>
        <w:t xml:space="preserve"> from our illness.</w:t>
      </w:r>
      <w:r w:rsidR="0012324C">
        <w:rPr>
          <w:rFonts w:cs="Courier"/>
          <w:color w:val="000000" w:themeColor="text1"/>
        </w:rPr>
        <w:t xml:space="preserve"> </w:t>
      </w:r>
      <w:r w:rsidR="0012324C">
        <w:rPr>
          <w:rFonts w:cs="Courier"/>
          <w:color w:val="000000" w:themeColor="text1"/>
        </w:rPr>
        <w:t>As a brief,</w:t>
      </w:r>
      <w:r w:rsidR="0012324C">
        <w:t xml:space="preserve"> regarding to Figure 7, if a v_irus is </w:t>
      </w:r>
      <w:r w:rsidR="0012324C" w:rsidRPr="00EA6997">
        <w:t>contigu</w:t>
      </w:r>
      <w:r w:rsidR="0012324C">
        <w:t>ous to a H_ost cell,  the H becomes an h. Ie.,</w:t>
      </w:r>
      <w:r w:rsidR="0012324C" w:rsidRPr="00EA6997">
        <w:t xml:space="preserve"> the h_ost cell has become infect</w:t>
      </w:r>
      <w:r w:rsidR="0012324C" w:rsidRPr="003006BC">
        <w:t>ed.</w:t>
      </w:r>
      <w:ins w:id="16" w:author="greatcfi@aol.com" w:date="2019-03-08T16:42:00Z">
        <w:r w:rsidR="0012324C" w:rsidRPr="003006BC">
          <w:t xml:space="preserve"> </w:t>
        </w:r>
      </w:ins>
      <w:r w:rsidR="0012324C">
        <w:t xml:space="preserve">If a </w:t>
      </w:r>
      <w:r w:rsidR="0012324C" w:rsidRPr="00EA6997">
        <w:t>c</w:t>
      </w:r>
      <w:r w:rsidR="0012324C">
        <w:t>_TL is contiguous</w:t>
      </w:r>
      <w:r w:rsidR="0012324C" w:rsidRPr="00EA6997">
        <w:t xml:space="preserve"> to a v</w:t>
      </w:r>
      <w:r w:rsidR="0012324C">
        <w:t>_</w:t>
      </w:r>
      <w:r w:rsidR="0012324C" w:rsidRPr="00EA6997">
        <w:t>iru</w:t>
      </w:r>
      <w:r w:rsidR="0012324C">
        <w:t>s, the virus may become a K</w:t>
      </w:r>
      <w:r w:rsidR="0012324C" w:rsidRPr="00EA6997">
        <w:t xml:space="preserve">, denoting </w:t>
      </w:r>
      <w:r w:rsidR="0012324C">
        <w:t xml:space="preserve">that </w:t>
      </w:r>
      <w:r w:rsidR="0012324C" w:rsidRPr="00EA6997">
        <w:t>the virus ha</w:t>
      </w:r>
      <w:r w:rsidR="0012324C">
        <w:t>s been K_illed.</w:t>
      </w:r>
    </w:p>
    <w:p w14:paraId="1183128E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C6B9C70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75D6022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43DE479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72D3FD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13B8F8B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4FE79EC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19835F2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75A3060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9FE93D6" w14:textId="77777777" w:rsidR="0012324C" w:rsidRDefault="0012324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 w:themeColor="text1"/>
        </w:rPr>
      </w:pPr>
    </w:p>
    <w:p w14:paraId="27FC9390" w14:textId="7356AA72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80"/>
          <w:sz w:val="20"/>
          <w:szCs w:val="20"/>
        </w:rPr>
        <w:lastRenderedPageBreak/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</w:p>
    <w:p w14:paraId="1FB5C079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c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v|</w:t>
      </w:r>
    </w:p>
    <w:p w14:paraId="1AA5AE89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c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612589AC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</w:t>
      </w:r>
      <w:r w:rsidRPr="005735D0">
        <w:rPr>
          <w:rFonts w:ascii="Courier" w:hAnsi="Courier" w:cs="Courier"/>
          <w:color w:val="000080"/>
          <w:sz w:val="20"/>
          <w:szCs w:val="20"/>
        </w:rPr>
        <w:t>vH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781F6565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0707A3">
        <w:rPr>
          <w:rFonts w:ascii="Courier" w:hAnsi="Courier" w:cs="Courier"/>
          <w:b/>
          <w:color w:val="000080"/>
          <w:sz w:val="20"/>
          <w:szCs w:val="20"/>
        </w:rPr>
        <w:t>B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v|</w:t>
      </w:r>
    </w:p>
    <w:p w14:paraId="6781D2B1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c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v|</w:t>
      </w:r>
    </w:p>
    <w:p w14:paraId="7A7CCC01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20AB3E4C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c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6481ADDE" w14:textId="77777777" w:rsidR="00E735FC" w:rsidRPr="005735D0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|cvHv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v|</w:t>
      </w:r>
    </w:p>
    <w:p w14:paraId="5DF809B2" w14:textId="77777777" w:rsidR="00E735FC" w:rsidRDefault="00E735FC" w:rsidP="00E73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</w:p>
    <w:p w14:paraId="76E07787" w14:textId="3861083C" w:rsidR="009971B1" w:rsidRDefault="00E735FC" w:rsidP="00B67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 w:themeColor="text1"/>
        </w:rPr>
      </w:pPr>
      <w:r>
        <w:rPr>
          <w:rFonts w:cs="Courier"/>
          <w:b/>
          <w:color w:val="000000" w:themeColor="text1"/>
        </w:rPr>
        <w:t>Figure 7</w:t>
      </w:r>
      <w:r>
        <w:rPr>
          <w:rFonts w:cs="Courier"/>
          <w:color w:val="000000" w:themeColor="text1"/>
        </w:rPr>
        <w:t xml:space="preserve"> Antigenic stimulation (ie., an immunological response) occurs upon viral infection. Cell migration initiates. </w:t>
      </w:r>
      <w:r w:rsidR="00317334">
        <w:rPr>
          <w:rFonts w:cs="Courier"/>
          <w:color w:val="000000" w:themeColor="text1"/>
        </w:rPr>
        <w:t xml:space="preserve">  </w:t>
      </w:r>
    </w:p>
    <w:p w14:paraId="054C44B5" w14:textId="191A66C8" w:rsidR="00CD30E9" w:rsidRPr="0012324C" w:rsidRDefault="00317334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 w:themeColor="text1"/>
        </w:rPr>
      </w:pPr>
      <w:r>
        <w:rPr>
          <w:rFonts w:cs="Courier"/>
          <w:color w:val="000000" w:themeColor="text1"/>
        </w:rPr>
        <w:t xml:space="preserve">     C</w:t>
      </w:r>
      <w:r w:rsidR="00B83DF0">
        <w:rPr>
          <w:rFonts w:cs="Courier"/>
          <w:color w:val="000000" w:themeColor="text1"/>
        </w:rPr>
        <w:t xml:space="preserve">ell migration </w:t>
      </w:r>
      <w:r>
        <w:rPr>
          <w:rFonts w:cs="Courier"/>
          <w:color w:val="000000" w:themeColor="text1"/>
        </w:rPr>
        <w:t>commences</w:t>
      </w:r>
      <w:r w:rsidR="00EA30C3">
        <w:rPr>
          <w:rFonts w:cs="Courier"/>
          <w:color w:val="000000" w:themeColor="text1"/>
        </w:rPr>
        <w:t xml:space="preserve"> and is robust</w:t>
      </w:r>
      <w:r w:rsidR="009971B1">
        <w:rPr>
          <w:rFonts w:cs="Courier"/>
          <w:color w:val="000000" w:themeColor="text1"/>
        </w:rPr>
        <w:t xml:space="preserve"> as depicted in Figure 8</w:t>
      </w:r>
      <w:r w:rsidR="00EA30C3">
        <w:rPr>
          <w:rFonts w:cs="Courier"/>
          <w:color w:val="000000" w:themeColor="text1"/>
        </w:rPr>
        <w:t>.</w:t>
      </w:r>
      <w:r w:rsidR="005128A6">
        <w:rPr>
          <w:rFonts w:cs="Courier"/>
          <w:color w:val="000000" w:themeColor="text1"/>
        </w:rPr>
        <w:t xml:space="preserve"> </w:t>
      </w:r>
      <w:r w:rsidR="00A16B26">
        <w:rPr>
          <w:rFonts w:cs="Courier"/>
          <w:color w:val="000000" w:themeColor="text1"/>
        </w:rPr>
        <w:t xml:space="preserve">As in nature, the entities will </w:t>
      </w:r>
      <w:r w:rsidR="00224D47">
        <w:rPr>
          <w:rFonts w:cs="Courier"/>
          <w:color w:val="000000" w:themeColor="text1"/>
        </w:rPr>
        <w:t>move about the bod</w:t>
      </w:r>
      <w:r w:rsidR="000E54A8">
        <w:rPr>
          <w:rFonts w:cs="Courier"/>
          <w:color w:val="000000" w:themeColor="text1"/>
        </w:rPr>
        <w:t>y or</w:t>
      </w:r>
      <w:r w:rsidR="00224D47">
        <w:rPr>
          <w:rFonts w:cs="Courier"/>
          <w:color w:val="000000" w:themeColor="text1"/>
        </w:rPr>
        <w:t xml:space="preserve"> host via several methods, eg., infection by skin contact, and CTL action in the blood</w:t>
      </w:r>
      <w:r w:rsidR="002444D7">
        <w:rPr>
          <w:rFonts w:cs="Courier"/>
          <w:color w:val="000000" w:themeColor="text1"/>
        </w:rPr>
        <w:t xml:space="preserve"> and/or tissue</w:t>
      </w:r>
      <w:r w:rsidR="00224D47">
        <w:rPr>
          <w:rFonts w:cs="Courier"/>
          <w:color w:val="000000" w:themeColor="text1"/>
        </w:rPr>
        <w:t>.</w:t>
      </w:r>
      <w:r w:rsidR="002444D7">
        <w:rPr>
          <w:rFonts w:cs="Courier"/>
          <w:color w:val="000000" w:themeColor="text1"/>
        </w:rPr>
        <w:t xml:space="preserve"> </w:t>
      </w:r>
      <w:r w:rsidR="00EA30C3">
        <w:rPr>
          <w:rFonts w:cs="Courier"/>
          <w:color w:val="000000" w:themeColor="text1"/>
        </w:rPr>
        <w:t xml:space="preserve"> </w:t>
      </w:r>
      <w:r w:rsidR="00BE5C15">
        <w:rPr>
          <w:rFonts w:cs="Courier"/>
          <w:color w:val="000000" w:themeColor="text1"/>
        </w:rPr>
        <w:t xml:space="preserve"> </w:t>
      </w:r>
    </w:p>
    <w:p w14:paraId="004878D8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</w:p>
    <w:p w14:paraId="7750B6D4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c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K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6E82E457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Kc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2E7ED977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53696772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  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0DB2699E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cH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108A86C7" w14:textId="77777777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hvKKH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K|</w:t>
      </w:r>
    </w:p>
    <w:p w14:paraId="2D61327F" w14:textId="7C7342CF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 </w:t>
      </w:r>
      <w:r w:rsidRPr="005735D0">
        <w:rPr>
          <w:rFonts w:ascii="Courier" w:hAnsi="Courier" w:cs="Courier"/>
          <w:color w:val="000080"/>
          <w:sz w:val="20"/>
          <w:szCs w:val="20"/>
        </w:rPr>
        <w:t>v</w:t>
      </w:r>
      <w:r w:rsidR="00D77AB7" w:rsidRPr="000707A3">
        <w:rPr>
          <w:rFonts w:ascii="Courier" w:hAnsi="Courier" w:cs="Courier"/>
          <w:b/>
          <w:color w:val="000080"/>
          <w:sz w:val="20"/>
          <w:szCs w:val="20"/>
        </w:rPr>
        <w:t>B</w:t>
      </w:r>
      <w:r w:rsidR="00D77AB7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cv|</w:t>
      </w:r>
    </w:p>
    <w:p w14:paraId="04DB0071" w14:textId="4FB36764" w:rsidR="000D0D91" w:rsidRPr="005735D0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|cKh</w:t>
      </w:r>
      <w:r w:rsidRPr="005735D0">
        <w:rPr>
          <w:rFonts w:ascii="Courier" w:hAnsi="Courier" w:cs="Courier"/>
          <w:color w:val="C0C0C0"/>
          <w:sz w:val="20"/>
          <w:szCs w:val="20"/>
        </w:rPr>
        <w:t xml:space="preserve">  </w:t>
      </w:r>
      <w:r w:rsidRPr="005735D0">
        <w:rPr>
          <w:rFonts w:ascii="Courier" w:hAnsi="Courier" w:cs="Courier"/>
          <w:color w:val="000080"/>
          <w:sz w:val="20"/>
          <w:szCs w:val="20"/>
        </w:rPr>
        <w:t>K</w:t>
      </w:r>
      <w:r w:rsidR="00D77AB7" w:rsidRPr="000707A3">
        <w:rPr>
          <w:rFonts w:ascii="Courier" w:hAnsi="Courier" w:cs="Courier"/>
          <w:b/>
          <w:color w:val="000080"/>
          <w:sz w:val="20"/>
          <w:szCs w:val="20"/>
        </w:rPr>
        <w:t>B</w:t>
      </w:r>
      <w:r w:rsidR="00E745BD">
        <w:rPr>
          <w:rFonts w:ascii="Courier" w:hAnsi="Courier" w:cs="Courier"/>
          <w:color w:val="00008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</w:t>
      </w:r>
    </w:p>
    <w:p w14:paraId="6B9848BC" w14:textId="4C2B4B22" w:rsidR="00CF4BB4" w:rsidRPr="00CF4BB4" w:rsidRDefault="000D0D91" w:rsidP="000D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80"/>
          <w:sz w:val="20"/>
          <w:szCs w:val="20"/>
        </w:rPr>
      </w:pPr>
      <w:r w:rsidRPr="005735D0">
        <w:rPr>
          <w:rFonts w:ascii="Courier" w:hAnsi="Courier" w:cs="Courier"/>
          <w:color w:val="C0C0C0"/>
          <w:sz w:val="20"/>
          <w:szCs w:val="20"/>
        </w:rPr>
        <w:t xml:space="preserve"> </w:t>
      </w:r>
      <w:r w:rsidRPr="005735D0">
        <w:rPr>
          <w:rFonts w:ascii="Courier" w:hAnsi="Courier" w:cs="Courier"/>
          <w:color w:val="000080"/>
          <w:sz w:val="20"/>
          <w:szCs w:val="20"/>
        </w:rPr>
        <w:t>|--------|</w:t>
      </w:r>
    </w:p>
    <w:p w14:paraId="3E17D345" w14:textId="45ADC65E" w:rsidR="00797EBB" w:rsidRPr="007960EC" w:rsidRDefault="00253AB0" w:rsidP="00B679C1">
      <w:pPr>
        <w:contextualSpacing/>
        <w:rPr>
          <w:rFonts w:cs="Courier"/>
          <w:color w:val="000000" w:themeColor="text1"/>
        </w:rPr>
      </w:pPr>
      <w:r>
        <w:rPr>
          <w:rFonts w:cs="Courier"/>
          <w:b/>
          <w:color w:val="000000" w:themeColor="text1"/>
        </w:rPr>
        <w:t>Figure 8</w:t>
      </w:r>
      <w:r w:rsidR="00CF4BB4">
        <w:rPr>
          <w:rFonts w:cs="Courier"/>
          <w:b/>
          <w:color w:val="000000" w:themeColor="text1"/>
        </w:rPr>
        <w:t xml:space="preserve"> </w:t>
      </w:r>
      <w:r w:rsidR="00CF4BB4">
        <w:rPr>
          <w:rFonts w:cs="Courier"/>
          <w:color w:val="000000" w:themeColor="text1"/>
        </w:rPr>
        <w:t xml:space="preserve">The </w:t>
      </w:r>
      <w:r w:rsidR="001007B3">
        <w:rPr>
          <w:rFonts w:cs="Courier"/>
          <w:color w:val="000000" w:themeColor="text1"/>
        </w:rPr>
        <w:t xml:space="preserve">predator/prey (actually, a </w:t>
      </w:r>
      <w:r w:rsidR="00CF4BB4">
        <w:rPr>
          <w:rFonts w:cs="Courier"/>
          <w:color w:val="000000" w:themeColor="text1"/>
        </w:rPr>
        <w:t>predator-</w:t>
      </w:r>
      <w:r w:rsidR="00AC629F">
        <w:rPr>
          <w:rFonts w:cs="Courier"/>
          <w:color w:val="000000" w:themeColor="text1"/>
        </w:rPr>
        <w:t>predator-</w:t>
      </w:r>
      <w:r w:rsidR="00CF4BB4">
        <w:rPr>
          <w:rFonts w:cs="Courier"/>
          <w:color w:val="000000" w:themeColor="text1"/>
        </w:rPr>
        <w:t xml:space="preserve">prey </w:t>
      </w:r>
      <w:r w:rsidR="00AC629F">
        <w:rPr>
          <w:rFonts w:cs="Courier"/>
          <w:color w:val="000000" w:themeColor="text1"/>
        </w:rPr>
        <w:t>or predator-prey-prey)</w:t>
      </w:r>
      <w:r w:rsidR="008A0088">
        <w:rPr>
          <w:rFonts w:cs="Courier"/>
          <w:color w:val="000000" w:themeColor="text1"/>
        </w:rPr>
        <w:t xml:space="preserve"> migratory</w:t>
      </w:r>
      <w:r w:rsidR="00AC629F">
        <w:rPr>
          <w:rFonts w:cs="Courier"/>
          <w:color w:val="000000" w:themeColor="text1"/>
        </w:rPr>
        <w:t xml:space="preserve"> </w:t>
      </w:r>
      <w:r w:rsidR="008A0088">
        <w:rPr>
          <w:rFonts w:cs="Courier"/>
          <w:color w:val="000000" w:themeColor="text1"/>
        </w:rPr>
        <w:t xml:space="preserve">activity is active or </w:t>
      </w:r>
      <w:r w:rsidR="00051704">
        <w:rPr>
          <w:rFonts w:cs="Courier"/>
          <w:color w:val="000000" w:themeColor="text1"/>
        </w:rPr>
        <w:t>robust</w:t>
      </w:r>
      <w:r w:rsidR="00EB2285">
        <w:rPr>
          <w:rFonts w:cs="Courier"/>
          <w:color w:val="000000" w:themeColor="text1"/>
        </w:rPr>
        <w:t>.</w:t>
      </w:r>
      <w:r w:rsidR="00484577">
        <w:rPr>
          <w:rFonts w:cs="Courier"/>
          <w:color w:val="000000" w:themeColor="text1"/>
        </w:rPr>
        <w:t xml:space="preserve"> Ie.,</w:t>
      </w:r>
      <w:r w:rsidR="008B2D27">
        <w:rPr>
          <w:rFonts w:cs="Courier"/>
          <w:color w:val="000000" w:themeColor="text1"/>
        </w:rPr>
        <w:t xml:space="preserve"> is observed that a</w:t>
      </w:r>
      <w:r w:rsidR="008A0088">
        <w:rPr>
          <w:rFonts w:cs="Courier"/>
          <w:color w:val="000000" w:themeColor="text1"/>
        </w:rPr>
        <w:t xml:space="preserve"> predator, whether it is the virus</w:t>
      </w:r>
      <w:r w:rsidR="008B2D27">
        <w:rPr>
          <w:rFonts w:cs="Courier"/>
          <w:color w:val="000000" w:themeColor="text1"/>
        </w:rPr>
        <w:t xml:space="preserve"> or the CTL has behavior </w:t>
      </w:r>
      <w:r w:rsidR="001007B3">
        <w:rPr>
          <w:rFonts w:cs="Courier"/>
          <w:color w:val="000000" w:themeColor="text1"/>
        </w:rPr>
        <w:t xml:space="preserve">such </w:t>
      </w:r>
      <w:r w:rsidR="008B2D27">
        <w:rPr>
          <w:rFonts w:cs="Courier"/>
          <w:color w:val="000000" w:themeColor="text1"/>
        </w:rPr>
        <w:t xml:space="preserve">that </w:t>
      </w:r>
      <w:r w:rsidR="00FF78A2">
        <w:rPr>
          <w:rFonts w:cs="Courier"/>
          <w:color w:val="000000" w:themeColor="text1"/>
        </w:rPr>
        <w:t>some</w:t>
      </w:r>
      <w:r w:rsidR="008B2D27">
        <w:rPr>
          <w:rFonts w:cs="Courier"/>
          <w:color w:val="000000" w:themeColor="text1"/>
        </w:rPr>
        <w:t xml:space="preserve"> '</w:t>
      </w:r>
      <w:r w:rsidR="00FF78A2">
        <w:rPr>
          <w:rFonts w:cs="Courier"/>
          <w:color w:val="000000" w:themeColor="text1"/>
        </w:rPr>
        <w:t>H's change</w:t>
      </w:r>
      <w:r w:rsidR="008A0088">
        <w:rPr>
          <w:rFonts w:cs="Courier"/>
          <w:color w:val="000000" w:themeColor="text1"/>
        </w:rPr>
        <w:t xml:space="preserve"> </w:t>
      </w:r>
      <w:r w:rsidR="008B2D27">
        <w:rPr>
          <w:rFonts w:cs="Courier"/>
          <w:color w:val="000000" w:themeColor="text1"/>
        </w:rPr>
        <w:t xml:space="preserve">to </w:t>
      </w:r>
      <w:r w:rsidR="00FF78A2">
        <w:rPr>
          <w:rFonts w:cs="Courier"/>
          <w:color w:val="000000" w:themeColor="text1"/>
        </w:rPr>
        <w:t>'h's</w:t>
      </w:r>
      <w:r w:rsidR="00484577">
        <w:rPr>
          <w:rFonts w:cs="Courier"/>
          <w:color w:val="000000" w:themeColor="text1"/>
        </w:rPr>
        <w:t>, and l</w:t>
      </w:r>
      <w:r w:rsidR="008B2D27">
        <w:rPr>
          <w:rFonts w:cs="Courier"/>
          <w:color w:val="000000" w:themeColor="text1"/>
        </w:rPr>
        <w:t xml:space="preserve">ikewise, some </w:t>
      </w:r>
      <w:r w:rsidR="00FF78A2">
        <w:rPr>
          <w:rFonts w:cs="Courier"/>
          <w:color w:val="000000" w:themeColor="text1"/>
        </w:rPr>
        <w:t>'v's change to 'K's'.</w:t>
      </w:r>
      <w:r w:rsidR="00484577">
        <w:rPr>
          <w:rFonts w:cs="Courier"/>
          <w:color w:val="000000" w:themeColor="text1"/>
        </w:rPr>
        <w:t xml:space="preserve"> </w:t>
      </w:r>
      <w:r w:rsidR="00FF78A2">
        <w:rPr>
          <w:rFonts w:cs="Courier"/>
          <w:color w:val="000000" w:themeColor="text1"/>
        </w:rPr>
        <w:t xml:space="preserve">  </w:t>
      </w:r>
      <w:r w:rsidR="008A0088">
        <w:rPr>
          <w:rFonts w:cs="Courier"/>
          <w:color w:val="000000" w:themeColor="text1"/>
        </w:rPr>
        <w:t xml:space="preserve"> </w:t>
      </w:r>
      <w:r w:rsidR="00433AF4">
        <w:rPr>
          <w:rFonts w:cs="Courier"/>
          <w:color w:val="000000" w:themeColor="text1"/>
        </w:rPr>
        <w:t xml:space="preserve"> </w:t>
      </w:r>
    </w:p>
    <w:p w14:paraId="35C9D0EE" w14:textId="19FDE293" w:rsidR="002B745B" w:rsidRPr="00D22533" w:rsidRDefault="003D09BB" w:rsidP="002B745B">
      <w:pPr>
        <w:contextualSpacing/>
        <w:rPr>
          <w:b/>
        </w:rPr>
      </w:pPr>
      <w:r w:rsidRPr="003D09BB">
        <w:rPr>
          <w:b/>
          <w:noProof/>
        </w:rPr>
        <w:lastRenderedPageBreak/>
        <w:drawing>
          <wp:inline distT="0" distB="0" distL="0" distR="0" wp14:anchorId="59D33D37" wp14:editId="77F45334">
            <wp:extent cx="3356187" cy="251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720" cy="25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1A2">
        <w:rPr>
          <w:b/>
        </w:rPr>
        <w:t>Figure 9</w:t>
      </w:r>
      <w:r w:rsidR="000A3BC4">
        <w:t xml:space="preserve"> An example of the final frame of </w:t>
      </w:r>
      <w:r w:rsidR="00080D4B">
        <w:t>the simulation</w:t>
      </w:r>
      <w:r w:rsidR="000A3BC4">
        <w:t xml:space="preserve">. </w:t>
      </w:r>
      <w:r w:rsidR="00396A54">
        <w:t xml:space="preserve">Metrics include all final </w:t>
      </w:r>
      <w:r w:rsidR="00EC034C">
        <w:t>entity</w:t>
      </w:r>
      <w:r w:rsidR="005C6922">
        <w:t xml:space="preserve"> </w:t>
      </w:r>
      <w:r w:rsidR="00396A54">
        <w:t xml:space="preserve">counts except </w:t>
      </w:r>
      <w:r w:rsidR="00F36116">
        <w:t xml:space="preserve">for </w:t>
      </w:r>
      <w:r w:rsidR="00396A54">
        <w:t>Bcl11b</w:t>
      </w:r>
      <w:r w:rsidR="00F36116">
        <w:t>,</w:t>
      </w:r>
      <w:r w:rsidR="008B6797">
        <w:t xml:space="preserve"> which was </w:t>
      </w:r>
      <w:r w:rsidR="002C456F">
        <w:t>explained</w:t>
      </w:r>
      <w:r w:rsidR="00A1388D">
        <w:t>.</w:t>
      </w:r>
    </w:p>
    <w:p w14:paraId="5DD76D33" w14:textId="484E867D" w:rsidR="002B745B" w:rsidRDefault="004238D7" w:rsidP="002B745B">
      <w:pPr>
        <w:contextualSpacing/>
      </w:pPr>
      <w:r>
        <w:t xml:space="preserve">   </w:t>
      </w:r>
    </w:p>
    <w:p w14:paraId="41CE0164" w14:textId="5B07DDB4" w:rsidR="00BE2F51" w:rsidRDefault="00BE2F51" w:rsidP="00B679C1">
      <w:pPr>
        <w:contextualSpacing/>
        <w:rPr>
          <w:b/>
        </w:rPr>
      </w:pPr>
      <w:r w:rsidRPr="00BE2F51">
        <w:rPr>
          <w:b/>
        </w:rPr>
        <w:t>Evaluation</w:t>
      </w:r>
    </w:p>
    <w:p w14:paraId="1C8A9B8B" w14:textId="501E26C4" w:rsidR="00206601" w:rsidRPr="00BE2054" w:rsidRDefault="00CD1EF4" w:rsidP="00BE2054">
      <w:pPr>
        <w:contextualSpacing/>
      </w:pPr>
      <w:r>
        <w:t>A</w:t>
      </w:r>
      <w:r w:rsidR="00CE0394">
        <w:t xml:space="preserve">n evaluation is possible by </w:t>
      </w:r>
      <w:r>
        <w:t>examining the logic of the code for this simulation</w:t>
      </w:r>
      <w:r w:rsidR="002C4D48">
        <w:t xml:space="preserve"> in relation to [1]and [2]</w:t>
      </w:r>
      <w:r>
        <w:t xml:space="preserve">. As far as evaluating the </w:t>
      </w:r>
      <w:r w:rsidR="00842509">
        <w:t xml:space="preserve">accuracy of </w:t>
      </w:r>
      <w:r w:rsidR="00DB078F">
        <w:t xml:space="preserve">cogency of the link that </w:t>
      </w:r>
      <w:r w:rsidR="0080543B">
        <w:t>conforms the two models</w:t>
      </w:r>
      <w:r w:rsidR="00DB078F">
        <w:t>, Kueh</w:t>
      </w:r>
      <w:r w:rsidR="00842509">
        <w:t xml:space="preserve"> et al., and Wodarz et al.,</w:t>
      </w:r>
      <w:r w:rsidR="00DB078F">
        <w:t xml:space="preserve"> </w:t>
      </w:r>
      <w:r w:rsidR="00E05F5A">
        <w:t xml:space="preserve">this </w:t>
      </w:r>
      <w:r w:rsidR="00DB078F">
        <w:t>would have to be examin</w:t>
      </w:r>
      <w:r w:rsidR="002C4D48">
        <w:t>e</w:t>
      </w:r>
      <w:r w:rsidR="00CE0394">
        <w:t>d by entities outside</w:t>
      </w:r>
      <w:r w:rsidR="002C4D48">
        <w:t xml:space="preserve"> computer </w:t>
      </w:r>
      <w:r w:rsidR="00DB078F">
        <w:t>scienc</w:t>
      </w:r>
      <w:r w:rsidR="007A575F">
        <w:t>e</w:t>
      </w:r>
      <w:r w:rsidR="00E05F5A">
        <w:t xml:space="preserve">, per se, </w:t>
      </w:r>
      <w:r w:rsidR="00CE0394">
        <w:t>and would require modern lab equipment</w:t>
      </w:r>
      <w:r w:rsidR="00E05F5A">
        <w:t xml:space="preserve"> and</w:t>
      </w:r>
      <w:r w:rsidR="007A575F">
        <w:t xml:space="preserve"> would conceivably include</w:t>
      </w:r>
      <w:r w:rsidR="00BF7AA0">
        <w:t xml:space="preserve"> scholars of</w:t>
      </w:r>
      <w:r w:rsidR="007A575F">
        <w:t xml:space="preserve"> </w:t>
      </w:r>
      <w:r w:rsidR="0080543B">
        <w:t>bioinformatics</w:t>
      </w:r>
      <w:r w:rsidR="00842509">
        <w:t xml:space="preserve">, statistical biology, </w:t>
      </w:r>
      <w:r w:rsidR="007A575F">
        <w:t xml:space="preserve">computational immunology, </w:t>
      </w:r>
      <w:r w:rsidR="00E05F5A">
        <w:t xml:space="preserve">virology, oncology, immunology, and microbiology. </w:t>
      </w:r>
      <w:r w:rsidR="00842509">
        <w:t>Such an evaluation can not be done for this paper. We (</w:t>
      </w:r>
      <w:r w:rsidR="009C2AB0">
        <w:t>my advisor and myself</w:t>
      </w:r>
      <w:r w:rsidR="00842509">
        <w:t>)</w:t>
      </w:r>
      <w:r w:rsidR="009C2AB0">
        <w:t xml:space="preserve"> would like to think that yes indeed, </w:t>
      </w:r>
      <w:r w:rsidR="009C2AB0" w:rsidRPr="004E4ACD">
        <w:rPr>
          <w:u w:val="single"/>
        </w:rPr>
        <w:t>a link does exist</w:t>
      </w:r>
      <w:r w:rsidR="009C2AB0">
        <w:t xml:space="preserve"> with a healthy degree of confidence, most likely. Of course proof of the work that explains this would have to be published and/or presented at a top tier venue. </w:t>
      </w:r>
    </w:p>
    <w:p w14:paraId="139F69BE" w14:textId="27A721D8" w:rsidR="00A61450" w:rsidRDefault="00FB7B36" w:rsidP="00B679C1">
      <w:pPr>
        <w:contextualSpacing/>
        <w:rPr>
          <w:b/>
        </w:rPr>
      </w:pPr>
      <w:r>
        <w:rPr>
          <w:b/>
        </w:rPr>
        <w:t xml:space="preserve">                </w:t>
      </w:r>
    </w:p>
    <w:p w14:paraId="5A9E9780" w14:textId="77777777" w:rsidR="00FB7B36" w:rsidRDefault="00FB7B36" w:rsidP="00FB7B36">
      <w:pPr>
        <w:contextualSpacing/>
      </w:pPr>
      <w:r>
        <w:rPr>
          <w:b/>
        </w:rPr>
        <w:t>Conclusion</w:t>
      </w:r>
    </w:p>
    <w:p w14:paraId="1126F3FA" w14:textId="212E495A" w:rsidR="00FB7B36" w:rsidRDefault="00FB7B36" w:rsidP="00FB7B36">
      <w:pPr>
        <w:contextualSpacing/>
      </w:pPr>
      <w:r>
        <w:t>For those whom are</w:t>
      </w:r>
      <w:r w:rsidR="004620B0">
        <w:t xml:space="preserve"> in the biological sciences, it i</w:t>
      </w:r>
      <w:r>
        <w:t>s known that not all mechanisms of the immune system are described the same. In fact, some are largely divergent. This is especially true in immunology or computational immunology</w:t>
      </w:r>
      <w:r w:rsidR="003F0C69">
        <w:t>,</w:t>
      </w:r>
      <w:r>
        <w:t xml:space="preserve"> and certainly a possibility here. </w:t>
      </w:r>
      <w:r>
        <w:lastRenderedPageBreak/>
        <w:t xml:space="preserve">The reason this is brought up is because though I have no lab </w:t>
      </w:r>
      <w:r w:rsidR="004C5E2D">
        <w:t xml:space="preserve">nor advanced degree, much less finding funding </w:t>
      </w:r>
      <w:r>
        <w:t xml:space="preserve">to prove my conclusion </w:t>
      </w:r>
      <w:r w:rsidR="007936BC">
        <w:t>on what I call the Kueh-Wodarz C</w:t>
      </w:r>
      <w:r>
        <w:t>orrelation Model, I believe I have a logical and cogent argument</w:t>
      </w:r>
      <w:r w:rsidR="007936BC">
        <w:t xml:space="preserve"> for linking the two researches. This is</w:t>
      </w:r>
      <w:r>
        <w:t xml:space="preserve"> by way of how Bcl11b behaves as described in [2]. Kueh et al</w:t>
      </w:r>
      <w:r w:rsidR="004C5E2D">
        <w:t>.,</w:t>
      </w:r>
      <w:r>
        <w:t xml:space="preserve"> leads to a “final” T cell status, but provides for a convenient logical step or link </w:t>
      </w:r>
      <w:r w:rsidR="001F50CB">
        <w:t xml:space="preserve">(a sort of "hack") </w:t>
      </w:r>
      <w:r>
        <w:t>for the next stage of the T cell activation/commitment</w:t>
      </w:r>
      <w:r w:rsidR="004C5E2D">
        <w:t xml:space="preserve"> </w:t>
      </w:r>
      <w:r w:rsidR="00E96D66">
        <w:t xml:space="preserve">(a/c) </w:t>
      </w:r>
      <w:r w:rsidR="004C5E2D">
        <w:t>process. That would be</w:t>
      </w:r>
      <w:r>
        <w:t xml:space="preserve"> the Wodarz et al</w:t>
      </w:r>
      <w:r w:rsidR="004C5E2D">
        <w:t>.,</w:t>
      </w:r>
      <w:r w:rsidR="00E96D66">
        <w:t xml:space="preserve"> T cell </w:t>
      </w:r>
      <w:r>
        <w:t>process. This produces a compl</w:t>
      </w:r>
      <w:r w:rsidR="00E96D66">
        <w:t xml:space="preserve">ete T cell a/c “story”. </w:t>
      </w:r>
      <w:r>
        <w:t xml:space="preserve">“Complete” in </w:t>
      </w:r>
      <w:r w:rsidR="00E96D66">
        <w:t>no way literally means the entirety of the</w:t>
      </w:r>
      <w:r>
        <w:t xml:space="preserve"> story, </w:t>
      </w:r>
      <w:r w:rsidR="00E96D66">
        <w:t>that would be a herculean task. I believe my conclusion to</w:t>
      </w:r>
      <w:r>
        <w:t xml:space="preserve"> the relation be</w:t>
      </w:r>
      <w:r w:rsidR="00E96D66">
        <w:t>tween [1] and [2]</w:t>
      </w:r>
      <w:r>
        <w:t xml:space="preserve"> gracefully</w:t>
      </w:r>
      <w:r w:rsidR="00E96D66">
        <w:t xml:space="preserve"> describes a beginning a middle </w:t>
      </w:r>
      <w:r w:rsidR="008B5503">
        <w:t xml:space="preserve">(the link) </w:t>
      </w:r>
      <w:r w:rsidR="00E96D66">
        <w:t>and an end</w:t>
      </w:r>
      <w:r w:rsidR="00166D9E">
        <w:t>§</w:t>
      </w:r>
      <w:r w:rsidR="00E96D66">
        <w:t xml:space="preserve"> to T cell a/c.</w:t>
      </w:r>
      <w:r>
        <w:t xml:space="preserve"> </w:t>
      </w:r>
      <w:r w:rsidR="00EC6BA1">
        <w:t>(</w:t>
      </w:r>
      <w:r w:rsidR="00166D9E">
        <w:t>§</w:t>
      </w:r>
      <w:r>
        <w:t>Ultimately, memory T cells are produced and armed for services as required for future invasions to our immune system.</w:t>
      </w:r>
      <w:r w:rsidR="00EC6BA1">
        <w:t>)</w:t>
      </w:r>
      <w:r>
        <w:t xml:space="preserve">  </w:t>
      </w:r>
    </w:p>
    <w:p w14:paraId="323DDD38" w14:textId="07C0BE9E" w:rsidR="008D62C0" w:rsidRDefault="00FB7B36" w:rsidP="00B679C1">
      <w:pPr>
        <w:contextualSpacing/>
        <w:rPr>
          <w:ins w:id="17" w:author="greatcfi@aol.com" w:date="2019-04-15T21:17:00Z"/>
        </w:rPr>
      </w:pPr>
      <w:r>
        <w:t xml:space="preserve">The C++ simulation exploits this hack to </w:t>
      </w:r>
      <w:r w:rsidR="001F50CB" w:rsidRPr="0036020C">
        <w:rPr>
          <w:u w:val="single"/>
        </w:rPr>
        <w:t xml:space="preserve">completely </w:t>
      </w:r>
      <w:r w:rsidRPr="0036020C">
        <w:rPr>
          <w:u w:val="single"/>
        </w:rPr>
        <w:t>reveal</w:t>
      </w:r>
      <w:r>
        <w:t xml:space="preserve"> what is happening on a fr</w:t>
      </w:r>
      <w:r w:rsidR="001F50CB">
        <w:t xml:space="preserve">ame-by-frame basis to </w:t>
      </w:r>
      <w:r>
        <w:t xml:space="preserve">simulate the </w:t>
      </w:r>
      <w:r w:rsidR="0093681D">
        <w:t>predator</w:t>
      </w:r>
      <w:r>
        <w:t xml:space="preserve">-prey type behavior of virus versus host cell.  </w:t>
      </w:r>
    </w:p>
    <w:p w14:paraId="0DE1983E" w14:textId="3F596F67" w:rsidR="00D828EE" w:rsidRDefault="00F131F8" w:rsidP="00B679C1">
      <w:pPr>
        <w:contextualSpacing/>
      </w:pPr>
      <w:r>
        <w:t>Coding</w:t>
      </w:r>
      <w:r w:rsidR="00225A08">
        <w:t xml:space="preserve"> is available in;</w:t>
      </w:r>
    </w:p>
    <w:p w14:paraId="4679544E" w14:textId="77777777" w:rsidR="00F131F8" w:rsidRDefault="00F131F8" w:rsidP="00B679C1">
      <w:pPr>
        <w:contextualSpacing/>
      </w:pPr>
    </w:p>
    <w:p w14:paraId="33F1DD6D" w14:textId="37A421BB" w:rsidR="00EE3B0A" w:rsidRDefault="00F131F8" w:rsidP="00B679C1">
      <w:pPr>
        <w:contextualSpacing/>
      </w:pPr>
      <w:r w:rsidRPr="00F131F8">
        <w:t>https://github.com/citationdude/NK-Cell-Simulator</w:t>
      </w:r>
    </w:p>
    <w:p w14:paraId="60C86D7F" w14:textId="77777777" w:rsidR="00EE3B0A" w:rsidRDefault="00EE3B0A" w:rsidP="00B679C1">
      <w:pPr>
        <w:contextualSpacing/>
      </w:pPr>
    </w:p>
    <w:p w14:paraId="041D853F" w14:textId="690751C1" w:rsidR="00EE3B0A" w:rsidRDefault="00F131F8" w:rsidP="00B679C1">
      <w:pPr>
        <w:contextualSpacing/>
      </w:pPr>
      <w:r>
        <w:t xml:space="preserve">as well as a </w:t>
      </w:r>
      <w:r w:rsidR="0089778E">
        <w:t xml:space="preserve">seperate </w:t>
      </w:r>
      <w:r>
        <w:t>.docx that accompanies this paper for submission to Dr. Dewey.</w:t>
      </w:r>
      <w:r w:rsidR="00924A08">
        <w:t xml:space="preserve"> A print friendly </w:t>
      </w:r>
      <w:r w:rsidR="009E798A">
        <w:t xml:space="preserve">PDF </w:t>
      </w:r>
      <w:bookmarkStart w:id="18" w:name="_GoBack"/>
      <w:bookmarkEnd w:id="18"/>
      <w:r w:rsidR="00924A08">
        <w:t>version of this paper with enumerated pages is available upon request.</w:t>
      </w:r>
    </w:p>
    <w:p w14:paraId="7B8D68C5" w14:textId="77777777" w:rsidR="00EE3B0A" w:rsidRDefault="00EE3B0A" w:rsidP="00B679C1">
      <w:pPr>
        <w:contextualSpacing/>
      </w:pPr>
    </w:p>
    <w:p w14:paraId="3FFB41B8" w14:textId="77777777" w:rsidR="0089778E" w:rsidRDefault="0089778E" w:rsidP="00B679C1">
      <w:pPr>
        <w:contextualSpacing/>
      </w:pPr>
    </w:p>
    <w:p w14:paraId="2514FCDF" w14:textId="77777777" w:rsidR="0089778E" w:rsidRDefault="0089778E" w:rsidP="00B679C1">
      <w:pPr>
        <w:contextualSpacing/>
      </w:pPr>
    </w:p>
    <w:p w14:paraId="4AB8DE69" w14:textId="77777777" w:rsidR="00EE3B0A" w:rsidRDefault="00EE3B0A" w:rsidP="00B679C1">
      <w:pPr>
        <w:contextualSpacing/>
        <w:rPr>
          <w:ins w:id="19" w:author="greatcfi@aol.com" w:date="2019-04-15T21:17:00Z"/>
        </w:rPr>
      </w:pPr>
    </w:p>
    <w:p w14:paraId="0D882BA6" w14:textId="6A888E05" w:rsidR="00670AEF" w:rsidRPr="00206601" w:rsidRDefault="00F75764">
      <w:pPr>
        <w:contextualSpacing/>
        <w:rPr>
          <w:b/>
        </w:rPr>
      </w:pPr>
      <w:r>
        <w:rPr>
          <w:b/>
        </w:rPr>
        <w:t>References</w:t>
      </w:r>
    </w:p>
    <w:p w14:paraId="3BFF3C4C" w14:textId="2C5AE521" w:rsidR="00670AEF" w:rsidRDefault="00107488">
      <w:pPr>
        <w:contextualSpacing/>
      </w:pPr>
      <w:r>
        <w:t>[1]</w:t>
      </w:r>
      <w:r w:rsidR="001B3204">
        <w:t xml:space="preserve"> Wodarz, Domin</w:t>
      </w:r>
      <w:r w:rsidR="00617E92">
        <w:t>i</w:t>
      </w:r>
      <w:r w:rsidR="00A64FF4">
        <w:t>k</w:t>
      </w:r>
      <w:r w:rsidR="000A1A23">
        <w:t>.</w:t>
      </w:r>
      <w:r w:rsidR="00C57654">
        <w:t xml:space="preserve"> </w:t>
      </w:r>
      <w:r w:rsidR="001B3204">
        <w:t xml:space="preserve">Killer Cell Dynamics </w:t>
      </w:r>
      <w:r w:rsidR="00670AEF">
        <w:t xml:space="preserve"> </w:t>
      </w:r>
    </w:p>
    <w:p w14:paraId="3F894342" w14:textId="77777777" w:rsidR="00670AEF" w:rsidRDefault="00670AEF">
      <w:pPr>
        <w:contextualSpacing/>
      </w:pPr>
      <w:r>
        <w:t xml:space="preserve">      </w:t>
      </w:r>
      <w:r w:rsidR="001B3204">
        <w:t xml:space="preserve">– Mathematical and Computational </w:t>
      </w:r>
      <w:r>
        <w:t xml:space="preserve"> </w:t>
      </w:r>
    </w:p>
    <w:p w14:paraId="33EFF1B1" w14:textId="08940948" w:rsidR="00906518" w:rsidRDefault="00670AEF">
      <w:pPr>
        <w:contextualSpacing/>
      </w:pPr>
      <w:r>
        <w:t xml:space="preserve">     </w:t>
      </w:r>
      <w:r w:rsidR="001B3204">
        <w:t>Approaches to Immunology</w:t>
      </w:r>
      <w:r w:rsidR="00C57654">
        <w:t xml:space="preserve">. </w:t>
      </w:r>
    </w:p>
    <w:p w14:paraId="09F8B68E" w14:textId="3BA6BD89" w:rsidR="00C537D3" w:rsidRDefault="00670AEF">
      <w:pPr>
        <w:contextualSpacing/>
      </w:pPr>
      <w:r>
        <w:t xml:space="preserve">     </w:t>
      </w:r>
      <w:r w:rsidR="004A01D2">
        <w:t xml:space="preserve">Springer </w:t>
      </w:r>
      <w:r w:rsidR="00C57654">
        <w:t xml:space="preserve">ISBN-10: 0-387-30893-8 </w:t>
      </w:r>
      <w:r w:rsidR="00CD43FF">
        <w:t>2007.</w:t>
      </w:r>
    </w:p>
    <w:p w14:paraId="1BC43401" w14:textId="25801F82" w:rsidR="00C57654" w:rsidRDefault="00C57654">
      <w:pPr>
        <w:contextualSpacing/>
      </w:pPr>
      <w:r>
        <w:t xml:space="preserve">                                                     </w:t>
      </w:r>
    </w:p>
    <w:p w14:paraId="416F10E1" w14:textId="4C4CC7E4" w:rsidR="00CC3511" w:rsidRDefault="00C57654">
      <w:pPr>
        <w:contextualSpacing/>
      </w:pPr>
      <w:r>
        <w:lastRenderedPageBreak/>
        <w:t>[2</w:t>
      </w:r>
      <w:r w:rsidR="007652BC">
        <w:t>]</w:t>
      </w:r>
      <w:r w:rsidR="00F75764">
        <w:t xml:space="preserve"> </w:t>
      </w:r>
      <w:r w:rsidR="00E632A5">
        <w:t>Kueh, Hao</w:t>
      </w:r>
      <w:r w:rsidR="000A1A23">
        <w:t xml:space="preserve"> Yuan et al. </w:t>
      </w:r>
      <w:r w:rsidR="00CC3511">
        <w:t xml:space="preserve"> </w:t>
      </w:r>
    </w:p>
    <w:p w14:paraId="13DE23C5" w14:textId="77777777" w:rsidR="00CC3511" w:rsidRDefault="00CC3511">
      <w:pPr>
        <w:contextualSpacing/>
      </w:pPr>
      <w:r>
        <w:t xml:space="preserve">      </w:t>
      </w:r>
      <w:r w:rsidR="000A1A23">
        <w:t xml:space="preserve">Asynchronous Combinatorial Action of Four </w:t>
      </w:r>
      <w:r>
        <w:t xml:space="preserve"> </w:t>
      </w:r>
    </w:p>
    <w:p w14:paraId="69EF0AEA" w14:textId="77777777" w:rsidR="00CC3511" w:rsidRDefault="00CC3511">
      <w:pPr>
        <w:contextualSpacing/>
      </w:pPr>
      <w:r>
        <w:t xml:space="preserve">      </w:t>
      </w:r>
      <w:r w:rsidR="000A1A23">
        <w:t xml:space="preserve">Regulatory Factors </w:t>
      </w:r>
      <w:r w:rsidR="006A65A3">
        <w:t>Activates</w:t>
      </w:r>
      <w:r>
        <w:t xml:space="preserve"> Bcl11b for T </w:t>
      </w:r>
    </w:p>
    <w:p w14:paraId="573686B2" w14:textId="77777777" w:rsidR="00CC3511" w:rsidRDefault="00CC3511">
      <w:pPr>
        <w:contextualSpacing/>
      </w:pPr>
      <w:r>
        <w:t xml:space="preserve">      Cell </w:t>
      </w:r>
      <w:r w:rsidR="000A1A23">
        <w:t xml:space="preserve">Commitment. </w:t>
      </w:r>
      <w:r w:rsidR="00020196">
        <w:t xml:space="preserve">Nature Immunology </w:t>
      </w:r>
    </w:p>
    <w:p w14:paraId="72A96E82" w14:textId="389D422F" w:rsidR="00F75764" w:rsidRDefault="00CC3511">
      <w:pPr>
        <w:contextualSpacing/>
      </w:pPr>
      <w:r>
        <w:t xml:space="preserve">      </w:t>
      </w:r>
      <w:r w:rsidR="00020196">
        <w:t>pp</w:t>
      </w:r>
      <w:r w:rsidR="007652BC">
        <w:t xml:space="preserve"> </w:t>
      </w:r>
      <w:r w:rsidR="00020196">
        <w:t>956-968. Nature America Inc.</w:t>
      </w:r>
      <w:r w:rsidR="00402409">
        <w:t xml:space="preserve"> 2016.</w:t>
      </w:r>
    </w:p>
    <w:p w14:paraId="0875BAB2" w14:textId="6AF63FFF" w:rsidR="0011185D" w:rsidRDefault="00F75764">
      <w:pPr>
        <w:contextualSpacing/>
      </w:pPr>
      <w:r>
        <w:t xml:space="preserve"> </w:t>
      </w:r>
    </w:p>
    <w:p w14:paraId="368A76F6" w14:textId="554678A4" w:rsidR="001C69B4" w:rsidRDefault="007652BC">
      <w:pPr>
        <w:contextualSpacing/>
      </w:pPr>
      <w:r>
        <w:t xml:space="preserve">[3] </w:t>
      </w:r>
      <w:r w:rsidR="00F75764">
        <w:t xml:space="preserve">Erica </w:t>
      </w:r>
      <w:r>
        <w:t>Maness</w:t>
      </w:r>
      <w:r w:rsidR="00A64FF4">
        <w:t>o, et al</w:t>
      </w:r>
      <w:r w:rsidR="001C69B4">
        <w:t xml:space="preserve">.    </w:t>
      </w:r>
    </w:p>
    <w:p w14:paraId="4F79257A" w14:textId="7170D774" w:rsidR="00F75764" w:rsidRDefault="001C69B4">
      <w:pPr>
        <w:contextualSpacing/>
      </w:pPr>
      <w:r>
        <w:t xml:space="preserve">      </w:t>
      </w:r>
      <w:r w:rsidR="00F93CC2">
        <w:t xml:space="preserve">Computational Modeling of T cell </w:t>
      </w:r>
    </w:p>
    <w:p w14:paraId="58486ACA" w14:textId="77777777" w:rsidR="00F75764" w:rsidRDefault="00F75764">
      <w:pPr>
        <w:contextualSpacing/>
      </w:pPr>
      <w:r>
        <w:t xml:space="preserve">      </w:t>
      </w:r>
      <w:r w:rsidR="00F93CC2">
        <w:t xml:space="preserve">Formation Kinetics: Output Regulated by </w:t>
      </w:r>
    </w:p>
    <w:p w14:paraId="7C0E80DE" w14:textId="77777777" w:rsidR="00F75764" w:rsidRDefault="00F75764">
      <w:pPr>
        <w:contextualSpacing/>
      </w:pPr>
      <w:r>
        <w:t xml:space="preserve">      </w:t>
      </w:r>
      <w:r w:rsidR="00F93CC2">
        <w:t>Initial Proliferation-linked D</w:t>
      </w:r>
      <w:r w:rsidR="00906518">
        <w:t xml:space="preserve">eferral of </w:t>
      </w:r>
    </w:p>
    <w:p w14:paraId="7777FEBE" w14:textId="71FFD315" w:rsidR="00670AEF" w:rsidRDefault="00F75764">
      <w:pPr>
        <w:contextualSpacing/>
      </w:pPr>
      <w:r>
        <w:t xml:space="preserve">      </w:t>
      </w:r>
      <w:r w:rsidR="00906518">
        <w:t>Developmental Compete</w:t>
      </w:r>
      <w:r w:rsidR="00F93CC2">
        <w:t>nce</w:t>
      </w:r>
      <w:r w:rsidR="002E1516">
        <w:t>.</w:t>
      </w:r>
    </w:p>
    <w:p w14:paraId="1E3F91CB" w14:textId="4868F6AB" w:rsidR="007C4AD5" w:rsidRDefault="00670AEF">
      <w:pPr>
        <w:contextualSpacing/>
      </w:pPr>
      <w:r>
        <w:t xml:space="preserve">      </w:t>
      </w:r>
      <w:r w:rsidR="002E1516">
        <w:t>Journal of the Royal Society.</w:t>
      </w:r>
      <w:r w:rsidR="00F93CC2">
        <w:t xml:space="preserve"> </w:t>
      </w:r>
    </w:p>
    <w:p w14:paraId="2F269CAE" w14:textId="360A385A" w:rsidR="00003B61" w:rsidRDefault="00670AEF">
      <w:pPr>
        <w:contextualSpacing/>
      </w:pPr>
      <w:r>
        <w:t xml:space="preserve">      </w:t>
      </w:r>
      <w:r w:rsidR="00F93CC2">
        <w:t>Interface</w:t>
      </w:r>
      <w:r w:rsidR="007C4AD5">
        <w:t>/Systems Biology.</w:t>
      </w:r>
      <w:r w:rsidR="00F93CC2">
        <w:t xml:space="preserve"> </w:t>
      </w:r>
      <w:r w:rsidR="00402409">
        <w:t>Sep 2012.</w:t>
      </w:r>
    </w:p>
    <w:p w14:paraId="4BCEF440" w14:textId="77777777" w:rsidR="00F93CC2" w:rsidRDefault="00F93CC2">
      <w:pPr>
        <w:contextualSpacing/>
      </w:pPr>
    </w:p>
    <w:p w14:paraId="4FA0693E" w14:textId="77777777" w:rsidR="00612753" w:rsidRDefault="00D56F2E">
      <w:pPr>
        <w:contextualSpacing/>
      </w:pPr>
      <w:r>
        <w:t xml:space="preserve">[4] </w:t>
      </w:r>
      <w:r w:rsidR="00907553">
        <w:t>Genecards</w:t>
      </w:r>
      <w:r w:rsidR="0099540E">
        <w:t xml:space="preserve"> – Human Gene Database</w:t>
      </w:r>
      <w:r w:rsidR="00907553">
        <w:t xml:space="preserve">. </w:t>
      </w:r>
      <w:r w:rsidR="00612753">
        <w:t xml:space="preserve"> </w:t>
      </w:r>
    </w:p>
    <w:p w14:paraId="7BC0D11E" w14:textId="2C8EE867" w:rsidR="0099540E" w:rsidRDefault="00612753">
      <w:pPr>
        <w:contextualSpacing/>
      </w:pPr>
      <w:r>
        <w:t xml:space="preserve">      Weizmann Institute of Science. </w:t>
      </w:r>
      <w:r w:rsidR="00907553">
        <w:t xml:space="preserve">viz </w:t>
      </w:r>
      <w:r w:rsidR="0099540E">
        <w:t xml:space="preserve"> </w:t>
      </w:r>
    </w:p>
    <w:p w14:paraId="4C496E7F" w14:textId="7C9257A4" w:rsidR="00907553" w:rsidRDefault="0099540E">
      <w:pPr>
        <w:contextualSpacing/>
      </w:pPr>
      <w:r>
        <w:t xml:space="preserve">      </w:t>
      </w:r>
      <w:r w:rsidR="00D56F2E" w:rsidRPr="00D56F2E">
        <w:t>genecards.org/cgi-</w:t>
      </w:r>
      <w:r w:rsidR="00907553">
        <w:t xml:space="preserve">   </w:t>
      </w:r>
    </w:p>
    <w:p w14:paraId="47E01804" w14:textId="1539251E" w:rsidR="006A5A54" w:rsidRDefault="00907553">
      <w:pPr>
        <w:contextualSpacing/>
      </w:pPr>
      <w:r>
        <w:t xml:space="preserve">     </w:t>
      </w:r>
      <w:r w:rsidR="0099540E">
        <w:t xml:space="preserve"> </w:t>
      </w:r>
      <w:r w:rsidR="00D56F2E" w:rsidRPr="00D56F2E">
        <w:t>bin/carddisp.pl?gene=BCL11B</w:t>
      </w:r>
    </w:p>
    <w:p w14:paraId="2C3A5AD8" w14:textId="4C51B129" w:rsidR="00907553" w:rsidRDefault="00907553">
      <w:pPr>
        <w:contextualSpacing/>
      </w:pPr>
      <w:r>
        <w:t xml:space="preserve">     </w:t>
      </w:r>
      <w:r w:rsidR="0099540E">
        <w:t xml:space="preserve"> </w:t>
      </w:r>
      <w:r>
        <w:t xml:space="preserve">Viewed 3-25-19.  </w:t>
      </w:r>
    </w:p>
    <w:p w14:paraId="58029EA4" w14:textId="77777777" w:rsidR="00315E8C" w:rsidRDefault="00315E8C">
      <w:pPr>
        <w:contextualSpacing/>
      </w:pPr>
    </w:p>
    <w:p w14:paraId="081C387C" w14:textId="0BE167EF" w:rsidR="006B609F" w:rsidRDefault="00315E8C">
      <w:pPr>
        <w:contextualSpacing/>
      </w:pPr>
      <w:r>
        <w:t xml:space="preserve">[5] </w:t>
      </w:r>
      <w:r w:rsidR="00ED130D">
        <w:t>Cancer Genetics</w:t>
      </w:r>
      <w:r w:rsidR="00CD43FF">
        <w:t>.</w:t>
      </w:r>
      <w:r w:rsidR="00ED130D">
        <w:t xml:space="preserve"> Web.</w:t>
      </w:r>
      <w:r w:rsidR="00C3396F">
        <w:t xml:space="preserve"> Bcl11b.</w:t>
      </w:r>
      <w:r w:rsidR="00ED130D">
        <w:t xml:space="preserve"> </w:t>
      </w:r>
      <w:r w:rsidR="006B609F">
        <w:t xml:space="preserve">   </w:t>
      </w:r>
    </w:p>
    <w:p w14:paraId="5B8CAF61" w14:textId="18C762A9" w:rsidR="00020196" w:rsidRDefault="006B609F">
      <w:pPr>
        <w:contextualSpacing/>
      </w:pPr>
      <w:r>
        <w:t xml:space="preserve">      </w:t>
      </w:r>
      <w:r w:rsidR="00315E8C" w:rsidRPr="00315E8C">
        <w:t>cancerindex.org/geneweb/BCL11B.htm</w:t>
      </w:r>
    </w:p>
    <w:p w14:paraId="1BC4528C" w14:textId="3420ADE9" w:rsidR="001B3204" w:rsidRDefault="000A1A23">
      <w:pPr>
        <w:contextualSpacing/>
      </w:pPr>
      <w:r>
        <w:t xml:space="preserve">  </w:t>
      </w:r>
      <w:r w:rsidR="00C57654">
        <w:t xml:space="preserve">   </w:t>
      </w:r>
      <w:r w:rsidR="006B609F">
        <w:t xml:space="preserve"> </w:t>
      </w:r>
      <w:r w:rsidR="00315E8C">
        <w:t>Viewed 3-31-19.</w:t>
      </w:r>
    </w:p>
    <w:p w14:paraId="58849D11" w14:textId="57B9F53B" w:rsidR="00245165" w:rsidRPr="00245165" w:rsidRDefault="001B3204">
      <w:pPr>
        <w:contextualSpacing/>
      </w:pPr>
      <w:r>
        <w:t xml:space="preserve">    </w:t>
      </w:r>
      <w:r w:rsidR="00DE1E50">
        <w:t xml:space="preserve"> </w:t>
      </w:r>
      <w:r w:rsidR="00916687">
        <w:t xml:space="preserve">  </w:t>
      </w:r>
      <w:r w:rsidR="0005105D">
        <w:tab/>
      </w:r>
      <w:r w:rsidR="001D3B1F">
        <w:t xml:space="preserve"> </w:t>
      </w:r>
    </w:p>
    <w:p w14:paraId="0BF3B32D" w14:textId="77777777" w:rsidR="00C745BA" w:rsidRDefault="00635252">
      <w:pPr>
        <w:contextualSpacing/>
      </w:pPr>
      <w:r>
        <w:t xml:space="preserve">[6] </w:t>
      </w:r>
      <w:r w:rsidR="00CD43FF">
        <w:t xml:space="preserve">Stem Cell Technologies. </w:t>
      </w:r>
      <w:r>
        <w:t>Web.</w:t>
      </w:r>
      <w:r w:rsidR="00CD43FF">
        <w:t xml:space="preserve"> [viz] </w:t>
      </w:r>
      <w:r w:rsidR="00C745BA">
        <w:t xml:space="preserve">       </w:t>
      </w:r>
    </w:p>
    <w:p w14:paraId="170DF1F7" w14:textId="4ADF5B51" w:rsidR="00065358" w:rsidRDefault="00C745BA">
      <w:pPr>
        <w:contextualSpacing/>
      </w:pPr>
      <w:r>
        <w:t xml:space="preserve">  </w:t>
      </w:r>
      <w:r w:rsidR="00065358">
        <w:t xml:space="preserve">    </w:t>
      </w:r>
      <w:r w:rsidR="00CD43FF" w:rsidRPr="00CD43FF">
        <w:t>stemcell.com/technical-</w:t>
      </w:r>
      <w:r w:rsidR="00065358" w:rsidRPr="00065358">
        <w:t xml:space="preserve"> </w:t>
      </w:r>
      <w:r w:rsidR="00065358" w:rsidRPr="00CD43FF">
        <w:t>materials</w:t>
      </w:r>
      <w:r w:rsidR="00065358">
        <w:t xml:space="preserve">  </w:t>
      </w:r>
    </w:p>
    <w:p w14:paraId="65E10BD2" w14:textId="3D911B03" w:rsidR="00245165" w:rsidRPr="00635252" w:rsidRDefault="00065358">
      <w:pPr>
        <w:contextualSpacing/>
      </w:pPr>
      <w:r>
        <w:t xml:space="preserve">      </w:t>
      </w:r>
      <w:r w:rsidR="00CD43FF" w:rsidRPr="00CD43FF">
        <w:t>/wallcharts.html</w:t>
      </w:r>
      <w:r>
        <w:t xml:space="preserve"> Viewed 5-17-19.</w:t>
      </w:r>
      <w:r w:rsidR="00635252">
        <w:t xml:space="preserve"> </w:t>
      </w:r>
    </w:p>
    <w:p w14:paraId="5AFECE3A" w14:textId="15014708" w:rsidR="00245165" w:rsidRPr="00C72689" w:rsidRDefault="00245165">
      <w:pPr>
        <w:rPr>
          <w:b/>
        </w:rPr>
      </w:pPr>
    </w:p>
    <w:sectPr w:rsidR="00245165" w:rsidRPr="00C72689" w:rsidSect="009B5EE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2786F" w16cid:durableId="20574B31"/>
  <w16cid:commentId w16cid:paraId="68A8907D" w16cid:durableId="20574AC1"/>
  <w16cid:commentId w16cid:paraId="38142E6B" w16cid:durableId="20574B56"/>
  <w16cid:commentId w16cid:paraId="5EA11AB3" w16cid:durableId="20574BDC"/>
  <w16cid:commentId w16cid:paraId="748DB70F" w16cid:durableId="20574C35"/>
  <w16cid:commentId w16cid:paraId="5C82F19E" w16cid:durableId="20574CE2"/>
  <w16cid:commentId w16cid:paraId="5C9CA18E" w16cid:durableId="20574D10"/>
  <w16cid:commentId w16cid:paraId="2A5EB08C" w16cid:durableId="20574D34"/>
  <w16cid:commentId w16cid:paraId="5C55E1B7" w16cid:durableId="20574DE9"/>
  <w16cid:commentId w16cid:paraId="092E655A" w16cid:durableId="20574E08"/>
  <w16cid:commentId w16cid:paraId="7B79F5F7" w16cid:durableId="20574E2E"/>
  <w16cid:commentId w16cid:paraId="2EB6B765" w16cid:durableId="20574C75"/>
  <w16cid:commentId w16cid:paraId="424AA386" w16cid:durableId="20574FAB"/>
  <w16cid:commentId w16cid:paraId="1B26D530" w16cid:durableId="20574F4F"/>
  <w16cid:commentId w16cid:paraId="7128352D" w16cid:durableId="20574FE0"/>
  <w16cid:commentId w16cid:paraId="18104248" w16cid:durableId="2057501F"/>
  <w16cid:commentId w16cid:paraId="2B8A7BC3" w16cid:durableId="20575032"/>
  <w16cid:commentId w16cid:paraId="24931226" w16cid:durableId="205751AB"/>
  <w16cid:commentId w16cid:paraId="528B77E3" w16cid:durableId="20575091"/>
  <w16cid:commentId w16cid:paraId="0DE8D1C6" w16cid:durableId="205750E9"/>
  <w16cid:commentId w16cid:paraId="3CCD1852" w16cid:durableId="205751C8"/>
  <w16cid:commentId w16cid:paraId="1E502A61" w16cid:durableId="205751B4"/>
  <w16cid:commentId w16cid:paraId="00FFB344" w16cid:durableId="205752A1"/>
  <w16cid:commentId w16cid:paraId="6DE17387" w16cid:durableId="205751BF"/>
  <w16cid:commentId w16cid:paraId="31F60BC7" w16cid:durableId="20575321"/>
  <w16cid:commentId w16cid:paraId="69932A71" w16cid:durableId="20575370"/>
  <w16cid:commentId w16cid:paraId="2075F46C" w16cid:durableId="205753EE"/>
  <w16cid:commentId w16cid:paraId="2E8EDBAE" w16cid:durableId="2057537F"/>
  <w16cid:commentId w16cid:paraId="78533533" w16cid:durableId="205753C4"/>
  <w16cid:commentId w16cid:paraId="0AE1998D" w16cid:durableId="20575410"/>
  <w16cid:commentId w16cid:paraId="1AAF28C3" w16cid:durableId="20575450"/>
  <w16cid:commentId w16cid:paraId="3BA88E8D" w16cid:durableId="205754BC"/>
  <w16cid:commentId w16cid:paraId="2521920F" w16cid:durableId="205754D8"/>
  <w16cid:commentId w16cid:paraId="6899CC33" w16cid:durableId="205754FC"/>
  <w16cid:commentId w16cid:paraId="036FCABE" w16cid:durableId="2057553B"/>
  <w16cid:commentId w16cid:paraId="261F3093" w16cid:durableId="20575579"/>
  <w16cid:commentId w16cid:paraId="3B75B4CF" w16cid:durableId="2057559A"/>
  <w16cid:commentId w16cid:paraId="30D634CA" w16cid:durableId="205755E4"/>
  <w16cid:commentId w16cid:paraId="53CF8229" w16cid:durableId="2057561E"/>
  <w16cid:commentId w16cid:paraId="0A5E03AC" w16cid:durableId="205756FA"/>
  <w16cid:commentId w16cid:paraId="5478A1EC" w16cid:durableId="205756C8"/>
  <w16cid:commentId w16cid:paraId="1750FCE0" w16cid:durableId="205755B5"/>
  <w16cid:commentId w16cid:paraId="5C3F36E1" w16cid:durableId="2057570C"/>
  <w16cid:commentId w16cid:paraId="63BE7A06" w16cid:durableId="20575749"/>
  <w16cid:commentId w16cid:paraId="65EF1430" w16cid:durableId="20575757"/>
  <w16cid:commentId w16cid:paraId="28B44D81" w16cid:durableId="205757D3"/>
  <w16cid:commentId w16cid:paraId="2C89E82C" w16cid:durableId="20575831"/>
  <w16cid:commentId w16cid:paraId="733C46BF" w16cid:durableId="20575893"/>
  <w16cid:commentId w16cid:paraId="739FD167" w16cid:durableId="2057595A"/>
  <w16cid:commentId w16cid:paraId="18E91573" w16cid:durableId="20575855"/>
  <w16cid:commentId w16cid:paraId="4AACFCFC" w16cid:durableId="20575902"/>
  <w16cid:commentId w16cid:paraId="707E5C1D" w16cid:durableId="205758C3"/>
  <w16cid:commentId w16cid:paraId="4294CC21" w16cid:durableId="205758EA"/>
  <w16cid:commentId w16cid:paraId="3A240AF8" w16cid:durableId="20575B9F"/>
  <w16cid:commentId w16cid:paraId="07C9D8EE" w16cid:durableId="20575940"/>
  <w16cid:commentId w16cid:paraId="3B80F6D5" w16cid:durableId="20575B57"/>
  <w16cid:commentId w16cid:paraId="23E0E7DC" w16cid:durableId="20575B7F"/>
  <w16cid:commentId w16cid:paraId="6A648169" w16cid:durableId="20575B8F"/>
  <w16cid:commentId w16cid:paraId="296B1E21" w16cid:durableId="20575BD4"/>
  <w16cid:commentId w16cid:paraId="1EE1D610" w16cid:durableId="20575BF0"/>
  <w16cid:commentId w16cid:paraId="73080FA7" w16cid:durableId="20575C11"/>
  <w16cid:commentId w16cid:paraId="2ACBE2CB" w16cid:durableId="20575C4C"/>
  <w16cid:commentId w16cid:paraId="60BFE5F8" w16cid:durableId="20575C5C"/>
  <w16cid:commentId w16cid:paraId="2FE05C2E" w16cid:durableId="20575C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2960E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wey, Kyle T">
    <w15:presenceInfo w15:providerId="AD" w15:userId="S::kyle.dewey@csun.edu::9a362e8d-3592-4f1b-bbe0-b2a35295c425"/>
  </w15:person>
  <w15:person w15:author="greatcfi@aol.com">
    <w15:presenceInfo w15:providerId="Windows Live" w15:userId="732163c9894184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1B"/>
    <w:rsid w:val="00000C65"/>
    <w:rsid w:val="00001E97"/>
    <w:rsid w:val="000021A3"/>
    <w:rsid w:val="00003A67"/>
    <w:rsid w:val="00003B61"/>
    <w:rsid w:val="00003BE8"/>
    <w:rsid w:val="00004BE4"/>
    <w:rsid w:val="00005C85"/>
    <w:rsid w:val="00005FC0"/>
    <w:rsid w:val="000068D8"/>
    <w:rsid w:val="0000796F"/>
    <w:rsid w:val="00007A80"/>
    <w:rsid w:val="000125FD"/>
    <w:rsid w:val="0001322B"/>
    <w:rsid w:val="000135B0"/>
    <w:rsid w:val="0001388F"/>
    <w:rsid w:val="00016185"/>
    <w:rsid w:val="00017A4A"/>
    <w:rsid w:val="00020196"/>
    <w:rsid w:val="0002021A"/>
    <w:rsid w:val="000216C0"/>
    <w:rsid w:val="00022568"/>
    <w:rsid w:val="00023CC1"/>
    <w:rsid w:val="00025CDC"/>
    <w:rsid w:val="00026056"/>
    <w:rsid w:val="00026DE2"/>
    <w:rsid w:val="00031BAB"/>
    <w:rsid w:val="00033361"/>
    <w:rsid w:val="000342B4"/>
    <w:rsid w:val="0003464F"/>
    <w:rsid w:val="00037993"/>
    <w:rsid w:val="00037B1A"/>
    <w:rsid w:val="0004147A"/>
    <w:rsid w:val="0004191B"/>
    <w:rsid w:val="000426F1"/>
    <w:rsid w:val="00044334"/>
    <w:rsid w:val="000459FC"/>
    <w:rsid w:val="00047727"/>
    <w:rsid w:val="00050A8C"/>
    <w:rsid w:val="00050AD9"/>
    <w:rsid w:val="0005105D"/>
    <w:rsid w:val="00051704"/>
    <w:rsid w:val="00052062"/>
    <w:rsid w:val="00053244"/>
    <w:rsid w:val="00054A04"/>
    <w:rsid w:val="00054FA0"/>
    <w:rsid w:val="000607CA"/>
    <w:rsid w:val="00062385"/>
    <w:rsid w:val="00063E1B"/>
    <w:rsid w:val="00065358"/>
    <w:rsid w:val="00065E89"/>
    <w:rsid w:val="00066A29"/>
    <w:rsid w:val="00067AD1"/>
    <w:rsid w:val="000707A3"/>
    <w:rsid w:val="00073322"/>
    <w:rsid w:val="00074061"/>
    <w:rsid w:val="00074810"/>
    <w:rsid w:val="00074944"/>
    <w:rsid w:val="00074AAD"/>
    <w:rsid w:val="000769BD"/>
    <w:rsid w:val="00080D4B"/>
    <w:rsid w:val="000825AF"/>
    <w:rsid w:val="00090259"/>
    <w:rsid w:val="00090537"/>
    <w:rsid w:val="000915BF"/>
    <w:rsid w:val="00091B2E"/>
    <w:rsid w:val="00092DC5"/>
    <w:rsid w:val="00093E1D"/>
    <w:rsid w:val="00096FE2"/>
    <w:rsid w:val="00097FEC"/>
    <w:rsid w:val="000A18B3"/>
    <w:rsid w:val="000A1A0B"/>
    <w:rsid w:val="000A1A23"/>
    <w:rsid w:val="000A2669"/>
    <w:rsid w:val="000A36BA"/>
    <w:rsid w:val="000A3B4E"/>
    <w:rsid w:val="000A3BC4"/>
    <w:rsid w:val="000A4734"/>
    <w:rsid w:val="000A54AC"/>
    <w:rsid w:val="000B000B"/>
    <w:rsid w:val="000B069E"/>
    <w:rsid w:val="000B72EE"/>
    <w:rsid w:val="000C1776"/>
    <w:rsid w:val="000C27BF"/>
    <w:rsid w:val="000C3414"/>
    <w:rsid w:val="000C3A20"/>
    <w:rsid w:val="000C4789"/>
    <w:rsid w:val="000C49AB"/>
    <w:rsid w:val="000C6958"/>
    <w:rsid w:val="000D0D53"/>
    <w:rsid w:val="000D0D91"/>
    <w:rsid w:val="000D2459"/>
    <w:rsid w:val="000D2AE3"/>
    <w:rsid w:val="000D4FDB"/>
    <w:rsid w:val="000D77B0"/>
    <w:rsid w:val="000E0989"/>
    <w:rsid w:val="000E1DCA"/>
    <w:rsid w:val="000E31D2"/>
    <w:rsid w:val="000E3781"/>
    <w:rsid w:val="000E3C62"/>
    <w:rsid w:val="000E3D21"/>
    <w:rsid w:val="000E54A8"/>
    <w:rsid w:val="000E6F2D"/>
    <w:rsid w:val="000E74D1"/>
    <w:rsid w:val="000F0A0F"/>
    <w:rsid w:val="000F179B"/>
    <w:rsid w:val="000F255B"/>
    <w:rsid w:val="000F3A1A"/>
    <w:rsid w:val="000F3ACF"/>
    <w:rsid w:val="000F4388"/>
    <w:rsid w:val="000F59D7"/>
    <w:rsid w:val="000F5E75"/>
    <w:rsid w:val="000F6D59"/>
    <w:rsid w:val="000F6DD0"/>
    <w:rsid w:val="001007B3"/>
    <w:rsid w:val="00100DDA"/>
    <w:rsid w:val="00101DD3"/>
    <w:rsid w:val="001052AC"/>
    <w:rsid w:val="00106B1F"/>
    <w:rsid w:val="00107488"/>
    <w:rsid w:val="0011185D"/>
    <w:rsid w:val="00112DEE"/>
    <w:rsid w:val="001133EC"/>
    <w:rsid w:val="00114F70"/>
    <w:rsid w:val="00116FAB"/>
    <w:rsid w:val="001200AA"/>
    <w:rsid w:val="00120118"/>
    <w:rsid w:val="00122173"/>
    <w:rsid w:val="00122C76"/>
    <w:rsid w:val="0012324C"/>
    <w:rsid w:val="001243FB"/>
    <w:rsid w:val="001265B8"/>
    <w:rsid w:val="001267A9"/>
    <w:rsid w:val="00130ADF"/>
    <w:rsid w:val="00132C0F"/>
    <w:rsid w:val="001334E4"/>
    <w:rsid w:val="00134442"/>
    <w:rsid w:val="00135024"/>
    <w:rsid w:val="00137398"/>
    <w:rsid w:val="00140ABE"/>
    <w:rsid w:val="001416D5"/>
    <w:rsid w:val="00141785"/>
    <w:rsid w:val="00141C51"/>
    <w:rsid w:val="00142A7E"/>
    <w:rsid w:val="0014766A"/>
    <w:rsid w:val="00147842"/>
    <w:rsid w:val="00151398"/>
    <w:rsid w:val="001521D3"/>
    <w:rsid w:val="0015344B"/>
    <w:rsid w:val="00154C4D"/>
    <w:rsid w:val="0015561F"/>
    <w:rsid w:val="001605A0"/>
    <w:rsid w:val="001605BC"/>
    <w:rsid w:val="001626DC"/>
    <w:rsid w:val="00165FDD"/>
    <w:rsid w:val="00166B8D"/>
    <w:rsid w:val="00166D9E"/>
    <w:rsid w:val="00167524"/>
    <w:rsid w:val="00170302"/>
    <w:rsid w:val="00172469"/>
    <w:rsid w:val="00173151"/>
    <w:rsid w:val="00175503"/>
    <w:rsid w:val="00180CD5"/>
    <w:rsid w:val="00182A03"/>
    <w:rsid w:val="00190B77"/>
    <w:rsid w:val="00190C74"/>
    <w:rsid w:val="0019112C"/>
    <w:rsid w:val="00192133"/>
    <w:rsid w:val="00193E5A"/>
    <w:rsid w:val="00194251"/>
    <w:rsid w:val="00195BBB"/>
    <w:rsid w:val="00195DBD"/>
    <w:rsid w:val="0019643E"/>
    <w:rsid w:val="0019676E"/>
    <w:rsid w:val="001967EA"/>
    <w:rsid w:val="0019712F"/>
    <w:rsid w:val="001A0056"/>
    <w:rsid w:val="001A0896"/>
    <w:rsid w:val="001A275B"/>
    <w:rsid w:val="001A29DF"/>
    <w:rsid w:val="001A465E"/>
    <w:rsid w:val="001A4CBD"/>
    <w:rsid w:val="001A53F7"/>
    <w:rsid w:val="001A58DD"/>
    <w:rsid w:val="001A5CD5"/>
    <w:rsid w:val="001A5F3B"/>
    <w:rsid w:val="001B1D09"/>
    <w:rsid w:val="001B3204"/>
    <w:rsid w:val="001B408C"/>
    <w:rsid w:val="001B4F53"/>
    <w:rsid w:val="001B6B25"/>
    <w:rsid w:val="001C1DD5"/>
    <w:rsid w:val="001C2979"/>
    <w:rsid w:val="001C69B4"/>
    <w:rsid w:val="001D2FC4"/>
    <w:rsid w:val="001D3B1F"/>
    <w:rsid w:val="001D4387"/>
    <w:rsid w:val="001D540A"/>
    <w:rsid w:val="001D6D4B"/>
    <w:rsid w:val="001D6FEA"/>
    <w:rsid w:val="001E1C94"/>
    <w:rsid w:val="001E2EAD"/>
    <w:rsid w:val="001E413A"/>
    <w:rsid w:val="001E4A97"/>
    <w:rsid w:val="001E61B2"/>
    <w:rsid w:val="001E6435"/>
    <w:rsid w:val="001E6F34"/>
    <w:rsid w:val="001F017E"/>
    <w:rsid w:val="001F01C2"/>
    <w:rsid w:val="001F025C"/>
    <w:rsid w:val="001F128A"/>
    <w:rsid w:val="001F1717"/>
    <w:rsid w:val="001F3401"/>
    <w:rsid w:val="001F4101"/>
    <w:rsid w:val="001F50CB"/>
    <w:rsid w:val="001F6DBD"/>
    <w:rsid w:val="002019D0"/>
    <w:rsid w:val="00202FE9"/>
    <w:rsid w:val="00203098"/>
    <w:rsid w:val="002034E8"/>
    <w:rsid w:val="00204093"/>
    <w:rsid w:val="002051A6"/>
    <w:rsid w:val="00206601"/>
    <w:rsid w:val="00207165"/>
    <w:rsid w:val="00212352"/>
    <w:rsid w:val="00213816"/>
    <w:rsid w:val="002138C5"/>
    <w:rsid w:val="00220829"/>
    <w:rsid w:val="00223625"/>
    <w:rsid w:val="00224D47"/>
    <w:rsid w:val="00224F1D"/>
    <w:rsid w:val="00225A08"/>
    <w:rsid w:val="00225E62"/>
    <w:rsid w:val="00225FB5"/>
    <w:rsid w:val="0022693C"/>
    <w:rsid w:val="0023054A"/>
    <w:rsid w:val="00231C55"/>
    <w:rsid w:val="002337D8"/>
    <w:rsid w:val="00235CB3"/>
    <w:rsid w:val="00240454"/>
    <w:rsid w:val="002405E6"/>
    <w:rsid w:val="00241F39"/>
    <w:rsid w:val="002436F2"/>
    <w:rsid w:val="002444D7"/>
    <w:rsid w:val="0024489D"/>
    <w:rsid w:val="00244DE6"/>
    <w:rsid w:val="00245165"/>
    <w:rsid w:val="00250602"/>
    <w:rsid w:val="0025229D"/>
    <w:rsid w:val="00253AB0"/>
    <w:rsid w:val="00253E21"/>
    <w:rsid w:val="00254AAE"/>
    <w:rsid w:val="00255DA3"/>
    <w:rsid w:val="00257172"/>
    <w:rsid w:val="00257A13"/>
    <w:rsid w:val="002605F2"/>
    <w:rsid w:val="0026165E"/>
    <w:rsid w:val="00263979"/>
    <w:rsid w:val="00265464"/>
    <w:rsid w:val="00266230"/>
    <w:rsid w:val="00266A50"/>
    <w:rsid w:val="00267247"/>
    <w:rsid w:val="002679E0"/>
    <w:rsid w:val="0027030E"/>
    <w:rsid w:val="00272915"/>
    <w:rsid w:val="002737D8"/>
    <w:rsid w:val="00273D09"/>
    <w:rsid w:val="0027467A"/>
    <w:rsid w:val="00274C5C"/>
    <w:rsid w:val="00276027"/>
    <w:rsid w:val="002778F8"/>
    <w:rsid w:val="002814B8"/>
    <w:rsid w:val="00281678"/>
    <w:rsid w:val="002820C9"/>
    <w:rsid w:val="0028379C"/>
    <w:rsid w:val="0029012C"/>
    <w:rsid w:val="0029372D"/>
    <w:rsid w:val="00294425"/>
    <w:rsid w:val="00294463"/>
    <w:rsid w:val="00294FEC"/>
    <w:rsid w:val="00295E94"/>
    <w:rsid w:val="00297474"/>
    <w:rsid w:val="002A00DE"/>
    <w:rsid w:val="002A03A7"/>
    <w:rsid w:val="002A10A0"/>
    <w:rsid w:val="002A69A5"/>
    <w:rsid w:val="002A72FB"/>
    <w:rsid w:val="002B0351"/>
    <w:rsid w:val="002B223B"/>
    <w:rsid w:val="002B2D6F"/>
    <w:rsid w:val="002B745B"/>
    <w:rsid w:val="002C0702"/>
    <w:rsid w:val="002C0E45"/>
    <w:rsid w:val="002C296D"/>
    <w:rsid w:val="002C2F66"/>
    <w:rsid w:val="002C4298"/>
    <w:rsid w:val="002C456F"/>
    <w:rsid w:val="002C4D48"/>
    <w:rsid w:val="002C5DF9"/>
    <w:rsid w:val="002C63B0"/>
    <w:rsid w:val="002C723C"/>
    <w:rsid w:val="002D267F"/>
    <w:rsid w:val="002D2B4A"/>
    <w:rsid w:val="002D3070"/>
    <w:rsid w:val="002D43DA"/>
    <w:rsid w:val="002D599E"/>
    <w:rsid w:val="002D5C1F"/>
    <w:rsid w:val="002D69DE"/>
    <w:rsid w:val="002D7289"/>
    <w:rsid w:val="002E1516"/>
    <w:rsid w:val="002E1F38"/>
    <w:rsid w:val="002E279C"/>
    <w:rsid w:val="002E397A"/>
    <w:rsid w:val="002E4B2A"/>
    <w:rsid w:val="002F0A91"/>
    <w:rsid w:val="002F1139"/>
    <w:rsid w:val="002F145B"/>
    <w:rsid w:val="002F14C1"/>
    <w:rsid w:val="002F1622"/>
    <w:rsid w:val="002F183A"/>
    <w:rsid w:val="002F198F"/>
    <w:rsid w:val="002F42E1"/>
    <w:rsid w:val="002F6762"/>
    <w:rsid w:val="002F7903"/>
    <w:rsid w:val="002F7BB9"/>
    <w:rsid w:val="003006BC"/>
    <w:rsid w:val="0030590D"/>
    <w:rsid w:val="00305F00"/>
    <w:rsid w:val="00307101"/>
    <w:rsid w:val="00310036"/>
    <w:rsid w:val="00310B62"/>
    <w:rsid w:val="0031113B"/>
    <w:rsid w:val="00311875"/>
    <w:rsid w:val="00311FEF"/>
    <w:rsid w:val="0031259B"/>
    <w:rsid w:val="0031295C"/>
    <w:rsid w:val="00313FF7"/>
    <w:rsid w:val="00315E8C"/>
    <w:rsid w:val="00317334"/>
    <w:rsid w:val="003212D9"/>
    <w:rsid w:val="003216C4"/>
    <w:rsid w:val="003217BA"/>
    <w:rsid w:val="00322694"/>
    <w:rsid w:val="0032333B"/>
    <w:rsid w:val="00323DFE"/>
    <w:rsid w:val="00324714"/>
    <w:rsid w:val="003301D1"/>
    <w:rsid w:val="0033083B"/>
    <w:rsid w:val="003324B2"/>
    <w:rsid w:val="0033263B"/>
    <w:rsid w:val="00332F3B"/>
    <w:rsid w:val="00333A5D"/>
    <w:rsid w:val="003365C3"/>
    <w:rsid w:val="00337D68"/>
    <w:rsid w:val="00343A65"/>
    <w:rsid w:val="00346016"/>
    <w:rsid w:val="00350E40"/>
    <w:rsid w:val="00350F18"/>
    <w:rsid w:val="0035298B"/>
    <w:rsid w:val="00354B0B"/>
    <w:rsid w:val="00356385"/>
    <w:rsid w:val="00357792"/>
    <w:rsid w:val="00357A8A"/>
    <w:rsid w:val="0036020C"/>
    <w:rsid w:val="0036102F"/>
    <w:rsid w:val="003632CE"/>
    <w:rsid w:val="0036693A"/>
    <w:rsid w:val="00367ED8"/>
    <w:rsid w:val="00370F06"/>
    <w:rsid w:val="00371432"/>
    <w:rsid w:val="00376F78"/>
    <w:rsid w:val="00377CD7"/>
    <w:rsid w:val="0038034B"/>
    <w:rsid w:val="00384C6B"/>
    <w:rsid w:val="0038536F"/>
    <w:rsid w:val="0038631A"/>
    <w:rsid w:val="00386A19"/>
    <w:rsid w:val="00386BB6"/>
    <w:rsid w:val="00391035"/>
    <w:rsid w:val="0039397A"/>
    <w:rsid w:val="003941E3"/>
    <w:rsid w:val="00396A54"/>
    <w:rsid w:val="00396DCF"/>
    <w:rsid w:val="003A1FC9"/>
    <w:rsid w:val="003A2E4B"/>
    <w:rsid w:val="003A4259"/>
    <w:rsid w:val="003A46D8"/>
    <w:rsid w:val="003A5215"/>
    <w:rsid w:val="003A7468"/>
    <w:rsid w:val="003B00B7"/>
    <w:rsid w:val="003B389F"/>
    <w:rsid w:val="003B3C83"/>
    <w:rsid w:val="003B3F13"/>
    <w:rsid w:val="003B41B4"/>
    <w:rsid w:val="003C1064"/>
    <w:rsid w:val="003C40D7"/>
    <w:rsid w:val="003C42C7"/>
    <w:rsid w:val="003C4442"/>
    <w:rsid w:val="003D09BB"/>
    <w:rsid w:val="003D30D3"/>
    <w:rsid w:val="003D5B61"/>
    <w:rsid w:val="003D7558"/>
    <w:rsid w:val="003D7EBF"/>
    <w:rsid w:val="003E00E7"/>
    <w:rsid w:val="003E48EE"/>
    <w:rsid w:val="003E642D"/>
    <w:rsid w:val="003F0C69"/>
    <w:rsid w:val="003F11AB"/>
    <w:rsid w:val="003F1DA8"/>
    <w:rsid w:val="003F29B8"/>
    <w:rsid w:val="003F2ED7"/>
    <w:rsid w:val="003F3F38"/>
    <w:rsid w:val="003F52CA"/>
    <w:rsid w:val="003F714E"/>
    <w:rsid w:val="004011FC"/>
    <w:rsid w:val="004015CA"/>
    <w:rsid w:val="00402409"/>
    <w:rsid w:val="00402CA9"/>
    <w:rsid w:val="00403314"/>
    <w:rsid w:val="00404E8E"/>
    <w:rsid w:val="00405B5A"/>
    <w:rsid w:val="004071B2"/>
    <w:rsid w:val="004102E2"/>
    <w:rsid w:val="004104CA"/>
    <w:rsid w:val="004127B7"/>
    <w:rsid w:val="00413199"/>
    <w:rsid w:val="004136D5"/>
    <w:rsid w:val="00415715"/>
    <w:rsid w:val="00417FC4"/>
    <w:rsid w:val="004224A8"/>
    <w:rsid w:val="00423795"/>
    <w:rsid w:val="004238D7"/>
    <w:rsid w:val="00423945"/>
    <w:rsid w:val="00426511"/>
    <w:rsid w:val="0043058E"/>
    <w:rsid w:val="004305BD"/>
    <w:rsid w:val="00431E6A"/>
    <w:rsid w:val="004338B1"/>
    <w:rsid w:val="00433AF4"/>
    <w:rsid w:val="0043475E"/>
    <w:rsid w:val="00436829"/>
    <w:rsid w:val="00437316"/>
    <w:rsid w:val="00437ACD"/>
    <w:rsid w:val="00440793"/>
    <w:rsid w:val="00441274"/>
    <w:rsid w:val="00442265"/>
    <w:rsid w:val="00442621"/>
    <w:rsid w:val="00447C65"/>
    <w:rsid w:val="00451D86"/>
    <w:rsid w:val="004520B4"/>
    <w:rsid w:val="0045336F"/>
    <w:rsid w:val="004545D1"/>
    <w:rsid w:val="00454FA2"/>
    <w:rsid w:val="00456224"/>
    <w:rsid w:val="0045770E"/>
    <w:rsid w:val="0046118B"/>
    <w:rsid w:val="004620B0"/>
    <w:rsid w:val="00462835"/>
    <w:rsid w:val="0046309C"/>
    <w:rsid w:val="004666F4"/>
    <w:rsid w:val="00467CA1"/>
    <w:rsid w:val="00473973"/>
    <w:rsid w:val="004741CA"/>
    <w:rsid w:val="00474C83"/>
    <w:rsid w:val="00475252"/>
    <w:rsid w:val="00476F36"/>
    <w:rsid w:val="00480FA1"/>
    <w:rsid w:val="00481AF3"/>
    <w:rsid w:val="0048241B"/>
    <w:rsid w:val="00484577"/>
    <w:rsid w:val="00486EDB"/>
    <w:rsid w:val="004905BD"/>
    <w:rsid w:val="0049123D"/>
    <w:rsid w:val="00493221"/>
    <w:rsid w:val="00494A33"/>
    <w:rsid w:val="004956D7"/>
    <w:rsid w:val="004957A0"/>
    <w:rsid w:val="004A01D2"/>
    <w:rsid w:val="004A153B"/>
    <w:rsid w:val="004A1C0C"/>
    <w:rsid w:val="004A27A9"/>
    <w:rsid w:val="004A298B"/>
    <w:rsid w:val="004A571C"/>
    <w:rsid w:val="004A5B98"/>
    <w:rsid w:val="004A6409"/>
    <w:rsid w:val="004A72FB"/>
    <w:rsid w:val="004A744D"/>
    <w:rsid w:val="004B1A63"/>
    <w:rsid w:val="004B3A06"/>
    <w:rsid w:val="004B4C7F"/>
    <w:rsid w:val="004B7AE3"/>
    <w:rsid w:val="004C5E2D"/>
    <w:rsid w:val="004D07C1"/>
    <w:rsid w:val="004D099C"/>
    <w:rsid w:val="004D1BF9"/>
    <w:rsid w:val="004D4E2A"/>
    <w:rsid w:val="004D4EE9"/>
    <w:rsid w:val="004D5584"/>
    <w:rsid w:val="004D631D"/>
    <w:rsid w:val="004D6770"/>
    <w:rsid w:val="004D6809"/>
    <w:rsid w:val="004E007D"/>
    <w:rsid w:val="004E028F"/>
    <w:rsid w:val="004E3278"/>
    <w:rsid w:val="004E4ACD"/>
    <w:rsid w:val="004E7255"/>
    <w:rsid w:val="004E75D2"/>
    <w:rsid w:val="004E7DAA"/>
    <w:rsid w:val="004F6AF5"/>
    <w:rsid w:val="005017F3"/>
    <w:rsid w:val="00501904"/>
    <w:rsid w:val="005028C8"/>
    <w:rsid w:val="00504366"/>
    <w:rsid w:val="00507C57"/>
    <w:rsid w:val="00511685"/>
    <w:rsid w:val="00512091"/>
    <w:rsid w:val="005127E4"/>
    <w:rsid w:val="005128A6"/>
    <w:rsid w:val="005142C0"/>
    <w:rsid w:val="00517D9B"/>
    <w:rsid w:val="005204AC"/>
    <w:rsid w:val="0052151B"/>
    <w:rsid w:val="00521A18"/>
    <w:rsid w:val="0052404B"/>
    <w:rsid w:val="0052433B"/>
    <w:rsid w:val="005255EC"/>
    <w:rsid w:val="00525A9A"/>
    <w:rsid w:val="00526D9E"/>
    <w:rsid w:val="00527383"/>
    <w:rsid w:val="00530382"/>
    <w:rsid w:val="00530A62"/>
    <w:rsid w:val="00531374"/>
    <w:rsid w:val="00534DA3"/>
    <w:rsid w:val="005353A7"/>
    <w:rsid w:val="00537299"/>
    <w:rsid w:val="00541150"/>
    <w:rsid w:val="005418EF"/>
    <w:rsid w:val="00542374"/>
    <w:rsid w:val="00542902"/>
    <w:rsid w:val="005429E0"/>
    <w:rsid w:val="00544A9D"/>
    <w:rsid w:val="00546267"/>
    <w:rsid w:val="00546AEC"/>
    <w:rsid w:val="00547994"/>
    <w:rsid w:val="00550AAF"/>
    <w:rsid w:val="005515B1"/>
    <w:rsid w:val="00552413"/>
    <w:rsid w:val="00552BBA"/>
    <w:rsid w:val="005537B1"/>
    <w:rsid w:val="0055384F"/>
    <w:rsid w:val="00553955"/>
    <w:rsid w:val="005546F3"/>
    <w:rsid w:val="00554B4F"/>
    <w:rsid w:val="00555D92"/>
    <w:rsid w:val="00556835"/>
    <w:rsid w:val="00557837"/>
    <w:rsid w:val="00557896"/>
    <w:rsid w:val="00560D9A"/>
    <w:rsid w:val="005654DB"/>
    <w:rsid w:val="005658AA"/>
    <w:rsid w:val="005712C6"/>
    <w:rsid w:val="005739AA"/>
    <w:rsid w:val="00574010"/>
    <w:rsid w:val="00575D87"/>
    <w:rsid w:val="0058077B"/>
    <w:rsid w:val="00580AAA"/>
    <w:rsid w:val="0058111F"/>
    <w:rsid w:val="00581AAB"/>
    <w:rsid w:val="00583C18"/>
    <w:rsid w:val="00583DDE"/>
    <w:rsid w:val="00590163"/>
    <w:rsid w:val="0059127B"/>
    <w:rsid w:val="00594CA3"/>
    <w:rsid w:val="00594FD6"/>
    <w:rsid w:val="005A087F"/>
    <w:rsid w:val="005A0AD2"/>
    <w:rsid w:val="005A0F40"/>
    <w:rsid w:val="005A1E02"/>
    <w:rsid w:val="005A2A14"/>
    <w:rsid w:val="005A2CC8"/>
    <w:rsid w:val="005A5C0C"/>
    <w:rsid w:val="005A78BA"/>
    <w:rsid w:val="005A792E"/>
    <w:rsid w:val="005A7D10"/>
    <w:rsid w:val="005B32C8"/>
    <w:rsid w:val="005B489E"/>
    <w:rsid w:val="005B4E05"/>
    <w:rsid w:val="005B7C08"/>
    <w:rsid w:val="005B7DA5"/>
    <w:rsid w:val="005B7EAE"/>
    <w:rsid w:val="005C1F1A"/>
    <w:rsid w:val="005C2724"/>
    <w:rsid w:val="005C3499"/>
    <w:rsid w:val="005C5C85"/>
    <w:rsid w:val="005C661C"/>
    <w:rsid w:val="005C6922"/>
    <w:rsid w:val="005C6D14"/>
    <w:rsid w:val="005C799D"/>
    <w:rsid w:val="005C7DAF"/>
    <w:rsid w:val="005D0097"/>
    <w:rsid w:val="005D01B5"/>
    <w:rsid w:val="005D0C9D"/>
    <w:rsid w:val="005D259A"/>
    <w:rsid w:val="005D3034"/>
    <w:rsid w:val="005D36E3"/>
    <w:rsid w:val="005D38A9"/>
    <w:rsid w:val="005D5EE0"/>
    <w:rsid w:val="005E0315"/>
    <w:rsid w:val="005E2F51"/>
    <w:rsid w:val="005E3C91"/>
    <w:rsid w:val="005E3CF5"/>
    <w:rsid w:val="005F06A7"/>
    <w:rsid w:val="005F200C"/>
    <w:rsid w:val="005F39F0"/>
    <w:rsid w:val="005F5308"/>
    <w:rsid w:val="005F705A"/>
    <w:rsid w:val="00602484"/>
    <w:rsid w:val="00603FA2"/>
    <w:rsid w:val="00604D68"/>
    <w:rsid w:val="006066CB"/>
    <w:rsid w:val="00610565"/>
    <w:rsid w:val="0061173F"/>
    <w:rsid w:val="00612753"/>
    <w:rsid w:val="0061275E"/>
    <w:rsid w:val="00615059"/>
    <w:rsid w:val="00616C31"/>
    <w:rsid w:val="00616EF6"/>
    <w:rsid w:val="006178F6"/>
    <w:rsid w:val="00617A54"/>
    <w:rsid w:val="00617A95"/>
    <w:rsid w:val="00617C87"/>
    <w:rsid w:val="00617E92"/>
    <w:rsid w:val="006227EB"/>
    <w:rsid w:val="006228C7"/>
    <w:rsid w:val="0062395D"/>
    <w:rsid w:val="0062541A"/>
    <w:rsid w:val="00625C0D"/>
    <w:rsid w:val="00626F57"/>
    <w:rsid w:val="00627FFA"/>
    <w:rsid w:val="00633EDF"/>
    <w:rsid w:val="00634486"/>
    <w:rsid w:val="00635252"/>
    <w:rsid w:val="00640E47"/>
    <w:rsid w:val="00642242"/>
    <w:rsid w:val="00644497"/>
    <w:rsid w:val="00644BAB"/>
    <w:rsid w:val="00646B58"/>
    <w:rsid w:val="00646F3B"/>
    <w:rsid w:val="00650D84"/>
    <w:rsid w:val="00652A43"/>
    <w:rsid w:val="00653A6F"/>
    <w:rsid w:val="00653B51"/>
    <w:rsid w:val="006551D2"/>
    <w:rsid w:val="00655BCB"/>
    <w:rsid w:val="00655D25"/>
    <w:rsid w:val="00660746"/>
    <w:rsid w:val="00660F7E"/>
    <w:rsid w:val="0066171E"/>
    <w:rsid w:val="00662504"/>
    <w:rsid w:val="006637FF"/>
    <w:rsid w:val="006655DB"/>
    <w:rsid w:val="00666AB3"/>
    <w:rsid w:val="00666BA5"/>
    <w:rsid w:val="00670AEF"/>
    <w:rsid w:val="00670FE1"/>
    <w:rsid w:val="00671252"/>
    <w:rsid w:val="00672CEC"/>
    <w:rsid w:val="0067443C"/>
    <w:rsid w:val="00675CD5"/>
    <w:rsid w:val="006834C2"/>
    <w:rsid w:val="0068407B"/>
    <w:rsid w:val="00684521"/>
    <w:rsid w:val="00687511"/>
    <w:rsid w:val="0068755E"/>
    <w:rsid w:val="00690562"/>
    <w:rsid w:val="00691589"/>
    <w:rsid w:val="0069164D"/>
    <w:rsid w:val="00691E18"/>
    <w:rsid w:val="006933EC"/>
    <w:rsid w:val="00693543"/>
    <w:rsid w:val="00696255"/>
    <w:rsid w:val="006A0EDB"/>
    <w:rsid w:val="006A14A5"/>
    <w:rsid w:val="006A1AD9"/>
    <w:rsid w:val="006A2B84"/>
    <w:rsid w:val="006A3D3C"/>
    <w:rsid w:val="006A5A54"/>
    <w:rsid w:val="006A6484"/>
    <w:rsid w:val="006A65A3"/>
    <w:rsid w:val="006A7739"/>
    <w:rsid w:val="006B1411"/>
    <w:rsid w:val="006B25E7"/>
    <w:rsid w:val="006B2BFC"/>
    <w:rsid w:val="006B2E62"/>
    <w:rsid w:val="006B2F0A"/>
    <w:rsid w:val="006B2F6B"/>
    <w:rsid w:val="006B3482"/>
    <w:rsid w:val="006B3B35"/>
    <w:rsid w:val="006B4ACC"/>
    <w:rsid w:val="006B4E86"/>
    <w:rsid w:val="006B51A4"/>
    <w:rsid w:val="006B609F"/>
    <w:rsid w:val="006B63B2"/>
    <w:rsid w:val="006C24DF"/>
    <w:rsid w:val="006C27A2"/>
    <w:rsid w:val="006C3297"/>
    <w:rsid w:val="006C4EF0"/>
    <w:rsid w:val="006C7AAC"/>
    <w:rsid w:val="006C7E40"/>
    <w:rsid w:val="006D08FC"/>
    <w:rsid w:val="006D0AB3"/>
    <w:rsid w:val="006D417F"/>
    <w:rsid w:val="006D558A"/>
    <w:rsid w:val="006D6995"/>
    <w:rsid w:val="006D6C00"/>
    <w:rsid w:val="006D7A48"/>
    <w:rsid w:val="006E0C20"/>
    <w:rsid w:val="006E5934"/>
    <w:rsid w:val="006E7D7B"/>
    <w:rsid w:val="006F10B9"/>
    <w:rsid w:val="006F25FF"/>
    <w:rsid w:val="006F4AEB"/>
    <w:rsid w:val="006F4FEC"/>
    <w:rsid w:val="006F5F32"/>
    <w:rsid w:val="006F5F74"/>
    <w:rsid w:val="00700FAB"/>
    <w:rsid w:val="00701D7D"/>
    <w:rsid w:val="00701FBC"/>
    <w:rsid w:val="00705016"/>
    <w:rsid w:val="0070611A"/>
    <w:rsid w:val="00713618"/>
    <w:rsid w:val="0071531E"/>
    <w:rsid w:val="00715C98"/>
    <w:rsid w:val="007178B3"/>
    <w:rsid w:val="00720A25"/>
    <w:rsid w:val="00722553"/>
    <w:rsid w:val="007228CB"/>
    <w:rsid w:val="00722DD1"/>
    <w:rsid w:val="007244BD"/>
    <w:rsid w:val="007247B6"/>
    <w:rsid w:val="007251C7"/>
    <w:rsid w:val="00726249"/>
    <w:rsid w:val="00726ADC"/>
    <w:rsid w:val="00727C4E"/>
    <w:rsid w:val="00730777"/>
    <w:rsid w:val="007312B6"/>
    <w:rsid w:val="00733136"/>
    <w:rsid w:val="00734219"/>
    <w:rsid w:val="00736E17"/>
    <w:rsid w:val="00736F36"/>
    <w:rsid w:val="007375AC"/>
    <w:rsid w:val="00737AE7"/>
    <w:rsid w:val="00741170"/>
    <w:rsid w:val="007414F0"/>
    <w:rsid w:val="0074157C"/>
    <w:rsid w:val="00744541"/>
    <w:rsid w:val="00745134"/>
    <w:rsid w:val="00745325"/>
    <w:rsid w:val="0074662E"/>
    <w:rsid w:val="00747A81"/>
    <w:rsid w:val="00750174"/>
    <w:rsid w:val="007512C8"/>
    <w:rsid w:val="00752054"/>
    <w:rsid w:val="007541E9"/>
    <w:rsid w:val="007545B7"/>
    <w:rsid w:val="00754C0D"/>
    <w:rsid w:val="00757A80"/>
    <w:rsid w:val="00760D8D"/>
    <w:rsid w:val="00763047"/>
    <w:rsid w:val="007632C4"/>
    <w:rsid w:val="00764565"/>
    <w:rsid w:val="007648F4"/>
    <w:rsid w:val="00765100"/>
    <w:rsid w:val="007652BC"/>
    <w:rsid w:val="00767C89"/>
    <w:rsid w:val="00770F86"/>
    <w:rsid w:val="00771AD3"/>
    <w:rsid w:val="0077231B"/>
    <w:rsid w:val="007724AD"/>
    <w:rsid w:val="00773C6A"/>
    <w:rsid w:val="007779FB"/>
    <w:rsid w:val="00781E41"/>
    <w:rsid w:val="00782AB5"/>
    <w:rsid w:val="00790721"/>
    <w:rsid w:val="00790C54"/>
    <w:rsid w:val="00793627"/>
    <w:rsid w:val="007936BC"/>
    <w:rsid w:val="00795410"/>
    <w:rsid w:val="007960EC"/>
    <w:rsid w:val="007965AA"/>
    <w:rsid w:val="00797EBB"/>
    <w:rsid w:val="007A1798"/>
    <w:rsid w:val="007A4693"/>
    <w:rsid w:val="007A4C24"/>
    <w:rsid w:val="007A5492"/>
    <w:rsid w:val="007A575F"/>
    <w:rsid w:val="007B05F7"/>
    <w:rsid w:val="007B16C8"/>
    <w:rsid w:val="007B18EE"/>
    <w:rsid w:val="007B2058"/>
    <w:rsid w:val="007B58F3"/>
    <w:rsid w:val="007B63EF"/>
    <w:rsid w:val="007B78E6"/>
    <w:rsid w:val="007C0BFF"/>
    <w:rsid w:val="007C18C4"/>
    <w:rsid w:val="007C2EC1"/>
    <w:rsid w:val="007C42B5"/>
    <w:rsid w:val="007C4AD5"/>
    <w:rsid w:val="007C57D4"/>
    <w:rsid w:val="007C5BC1"/>
    <w:rsid w:val="007D0EC8"/>
    <w:rsid w:val="007D4341"/>
    <w:rsid w:val="007D5462"/>
    <w:rsid w:val="007D67EB"/>
    <w:rsid w:val="007D67EC"/>
    <w:rsid w:val="007D7362"/>
    <w:rsid w:val="007E1012"/>
    <w:rsid w:val="007E2AAD"/>
    <w:rsid w:val="007F36A0"/>
    <w:rsid w:val="007F37AA"/>
    <w:rsid w:val="007F49F2"/>
    <w:rsid w:val="007F5EE1"/>
    <w:rsid w:val="007F6337"/>
    <w:rsid w:val="007F7633"/>
    <w:rsid w:val="008001CC"/>
    <w:rsid w:val="00802DCE"/>
    <w:rsid w:val="00803A2F"/>
    <w:rsid w:val="00803EC9"/>
    <w:rsid w:val="0080543B"/>
    <w:rsid w:val="008057FE"/>
    <w:rsid w:val="00806385"/>
    <w:rsid w:val="00806D5B"/>
    <w:rsid w:val="00807E55"/>
    <w:rsid w:val="0081105B"/>
    <w:rsid w:val="0081161C"/>
    <w:rsid w:val="00814790"/>
    <w:rsid w:val="00815A9E"/>
    <w:rsid w:val="008205CF"/>
    <w:rsid w:val="00822587"/>
    <w:rsid w:val="00822D1A"/>
    <w:rsid w:val="00823FFD"/>
    <w:rsid w:val="008253D2"/>
    <w:rsid w:val="00827C74"/>
    <w:rsid w:val="00831588"/>
    <w:rsid w:val="00831A37"/>
    <w:rsid w:val="00831AE1"/>
    <w:rsid w:val="00831B1D"/>
    <w:rsid w:val="00832987"/>
    <w:rsid w:val="00833EAA"/>
    <w:rsid w:val="008352A7"/>
    <w:rsid w:val="00837932"/>
    <w:rsid w:val="00837E04"/>
    <w:rsid w:val="00840A93"/>
    <w:rsid w:val="00841A8B"/>
    <w:rsid w:val="00841CD4"/>
    <w:rsid w:val="00842509"/>
    <w:rsid w:val="008433B8"/>
    <w:rsid w:val="00844EA7"/>
    <w:rsid w:val="0085075C"/>
    <w:rsid w:val="00850941"/>
    <w:rsid w:val="00850A60"/>
    <w:rsid w:val="0085144A"/>
    <w:rsid w:val="00852C7A"/>
    <w:rsid w:val="00854795"/>
    <w:rsid w:val="00854D18"/>
    <w:rsid w:val="008575E8"/>
    <w:rsid w:val="008609DF"/>
    <w:rsid w:val="0086144C"/>
    <w:rsid w:val="008629F1"/>
    <w:rsid w:val="00863C8E"/>
    <w:rsid w:val="00863E61"/>
    <w:rsid w:val="00863FA7"/>
    <w:rsid w:val="00867C38"/>
    <w:rsid w:val="00867C96"/>
    <w:rsid w:val="00872338"/>
    <w:rsid w:val="00872372"/>
    <w:rsid w:val="00872CE0"/>
    <w:rsid w:val="00874DC5"/>
    <w:rsid w:val="00876B30"/>
    <w:rsid w:val="00882F5D"/>
    <w:rsid w:val="00884B3F"/>
    <w:rsid w:val="00891238"/>
    <w:rsid w:val="00892703"/>
    <w:rsid w:val="00894D23"/>
    <w:rsid w:val="00895D38"/>
    <w:rsid w:val="008964A5"/>
    <w:rsid w:val="0089778E"/>
    <w:rsid w:val="008A0088"/>
    <w:rsid w:val="008A01F2"/>
    <w:rsid w:val="008A1310"/>
    <w:rsid w:val="008A1C83"/>
    <w:rsid w:val="008A7D35"/>
    <w:rsid w:val="008A7E2D"/>
    <w:rsid w:val="008B050C"/>
    <w:rsid w:val="008B2D27"/>
    <w:rsid w:val="008B2FE2"/>
    <w:rsid w:val="008B3732"/>
    <w:rsid w:val="008B4E74"/>
    <w:rsid w:val="008B5503"/>
    <w:rsid w:val="008B6797"/>
    <w:rsid w:val="008C117E"/>
    <w:rsid w:val="008C39AE"/>
    <w:rsid w:val="008C6451"/>
    <w:rsid w:val="008C73A2"/>
    <w:rsid w:val="008D237C"/>
    <w:rsid w:val="008D62C0"/>
    <w:rsid w:val="008D6FCF"/>
    <w:rsid w:val="008D7DB0"/>
    <w:rsid w:val="008E18B7"/>
    <w:rsid w:val="008E3EAF"/>
    <w:rsid w:val="008E4821"/>
    <w:rsid w:val="008E4E12"/>
    <w:rsid w:val="008E6030"/>
    <w:rsid w:val="008F2259"/>
    <w:rsid w:val="008F47FD"/>
    <w:rsid w:val="008F697B"/>
    <w:rsid w:val="008F7DFA"/>
    <w:rsid w:val="0090122D"/>
    <w:rsid w:val="009036A6"/>
    <w:rsid w:val="00904132"/>
    <w:rsid w:val="009064AB"/>
    <w:rsid w:val="00906518"/>
    <w:rsid w:val="00907553"/>
    <w:rsid w:val="0090791C"/>
    <w:rsid w:val="00907F5E"/>
    <w:rsid w:val="009101B7"/>
    <w:rsid w:val="00910F42"/>
    <w:rsid w:val="00912B90"/>
    <w:rsid w:val="00914384"/>
    <w:rsid w:val="00914FA4"/>
    <w:rsid w:val="0091516B"/>
    <w:rsid w:val="00916267"/>
    <w:rsid w:val="00916687"/>
    <w:rsid w:val="009166F3"/>
    <w:rsid w:val="0092116E"/>
    <w:rsid w:val="00922E66"/>
    <w:rsid w:val="009233CE"/>
    <w:rsid w:val="00923611"/>
    <w:rsid w:val="00924A08"/>
    <w:rsid w:val="00930CAA"/>
    <w:rsid w:val="00931BB7"/>
    <w:rsid w:val="00932C9F"/>
    <w:rsid w:val="0093681D"/>
    <w:rsid w:val="00937FB3"/>
    <w:rsid w:val="00940368"/>
    <w:rsid w:val="009432A4"/>
    <w:rsid w:val="00943EC9"/>
    <w:rsid w:val="009456F1"/>
    <w:rsid w:val="00945A0A"/>
    <w:rsid w:val="00945D52"/>
    <w:rsid w:val="00946805"/>
    <w:rsid w:val="0094792E"/>
    <w:rsid w:val="00947C14"/>
    <w:rsid w:val="00947E79"/>
    <w:rsid w:val="009503AE"/>
    <w:rsid w:val="00952BD2"/>
    <w:rsid w:val="00952F97"/>
    <w:rsid w:val="00955C54"/>
    <w:rsid w:val="00955F9B"/>
    <w:rsid w:val="00962481"/>
    <w:rsid w:val="00962CA3"/>
    <w:rsid w:val="00962CEC"/>
    <w:rsid w:val="0097147E"/>
    <w:rsid w:val="0097155A"/>
    <w:rsid w:val="00973400"/>
    <w:rsid w:val="00973C39"/>
    <w:rsid w:val="00974845"/>
    <w:rsid w:val="00974FBE"/>
    <w:rsid w:val="00977C7B"/>
    <w:rsid w:val="0098104D"/>
    <w:rsid w:val="0098153B"/>
    <w:rsid w:val="00981616"/>
    <w:rsid w:val="009816C4"/>
    <w:rsid w:val="00982118"/>
    <w:rsid w:val="0098501C"/>
    <w:rsid w:val="0098688F"/>
    <w:rsid w:val="0099000B"/>
    <w:rsid w:val="00991FEE"/>
    <w:rsid w:val="00993984"/>
    <w:rsid w:val="00993C7C"/>
    <w:rsid w:val="00994143"/>
    <w:rsid w:val="0099432B"/>
    <w:rsid w:val="00994808"/>
    <w:rsid w:val="00994B0B"/>
    <w:rsid w:val="00995232"/>
    <w:rsid w:val="0099540E"/>
    <w:rsid w:val="009971B1"/>
    <w:rsid w:val="00997D9F"/>
    <w:rsid w:val="00997FC6"/>
    <w:rsid w:val="009A33C3"/>
    <w:rsid w:val="009B11A2"/>
    <w:rsid w:val="009B19C8"/>
    <w:rsid w:val="009B2671"/>
    <w:rsid w:val="009B4353"/>
    <w:rsid w:val="009B4886"/>
    <w:rsid w:val="009B54A2"/>
    <w:rsid w:val="009B5EE4"/>
    <w:rsid w:val="009C1E0E"/>
    <w:rsid w:val="009C2AB0"/>
    <w:rsid w:val="009C3CF4"/>
    <w:rsid w:val="009C4D4A"/>
    <w:rsid w:val="009C5EF0"/>
    <w:rsid w:val="009C6C9F"/>
    <w:rsid w:val="009D2177"/>
    <w:rsid w:val="009D4FC0"/>
    <w:rsid w:val="009D5751"/>
    <w:rsid w:val="009D5FDE"/>
    <w:rsid w:val="009D6BD9"/>
    <w:rsid w:val="009E2DE7"/>
    <w:rsid w:val="009E4312"/>
    <w:rsid w:val="009E46C7"/>
    <w:rsid w:val="009E4EF3"/>
    <w:rsid w:val="009E6BEB"/>
    <w:rsid w:val="009E798A"/>
    <w:rsid w:val="009F21B7"/>
    <w:rsid w:val="009F393E"/>
    <w:rsid w:val="009F3B2F"/>
    <w:rsid w:val="009F3BFC"/>
    <w:rsid w:val="009F4C44"/>
    <w:rsid w:val="009F53FD"/>
    <w:rsid w:val="009F75E9"/>
    <w:rsid w:val="00A017AD"/>
    <w:rsid w:val="00A02EEF"/>
    <w:rsid w:val="00A051C3"/>
    <w:rsid w:val="00A0708E"/>
    <w:rsid w:val="00A07742"/>
    <w:rsid w:val="00A07F57"/>
    <w:rsid w:val="00A113E6"/>
    <w:rsid w:val="00A1159C"/>
    <w:rsid w:val="00A11F80"/>
    <w:rsid w:val="00A1264C"/>
    <w:rsid w:val="00A1388D"/>
    <w:rsid w:val="00A13C1E"/>
    <w:rsid w:val="00A16B26"/>
    <w:rsid w:val="00A17184"/>
    <w:rsid w:val="00A17A8C"/>
    <w:rsid w:val="00A21CBD"/>
    <w:rsid w:val="00A23D9F"/>
    <w:rsid w:val="00A2513F"/>
    <w:rsid w:val="00A25269"/>
    <w:rsid w:val="00A262B7"/>
    <w:rsid w:val="00A2662E"/>
    <w:rsid w:val="00A27487"/>
    <w:rsid w:val="00A305E6"/>
    <w:rsid w:val="00A30E18"/>
    <w:rsid w:val="00A3239B"/>
    <w:rsid w:val="00A32D04"/>
    <w:rsid w:val="00A33CD1"/>
    <w:rsid w:val="00A33CF5"/>
    <w:rsid w:val="00A33FDE"/>
    <w:rsid w:val="00A35AAD"/>
    <w:rsid w:val="00A36123"/>
    <w:rsid w:val="00A36F18"/>
    <w:rsid w:val="00A40DA5"/>
    <w:rsid w:val="00A40F67"/>
    <w:rsid w:val="00A41E9F"/>
    <w:rsid w:val="00A448B4"/>
    <w:rsid w:val="00A449A2"/>
    <w:rsid w:val="00A44FE4"/>
    <w:rsid w:val="00A4756C"/>
    <w:rsid w:val="00A51BD1"/>
    <w:rsid w:val="00A52090"/>
    <w:rsid w:val="00A54ADD"/>
    <w:rsid w:val="00A55958"/>
    <w:rsid w:val="00A55AF4"/>
    <w:rsid w:val="00A61450"/>
    <w:rsid w:val="00A618FE"/>
    <w:rsid w:val="00A623A4"/>
    <w:rsid w:val="00A62B15"/>
    <w:rsid w:val="00A64FF4"/>
    <w:rsid w:val="00A67472"/>
    <w:rsid w:val="00A7150D"/>
    <w:rsid w:val="00A71564"/>
    <w:rsid w:val="00A72701"/>
    <w:rsid w:val="00A7299C"/>
    <w:rsid w:val="00A72B14"/>
    <w:rsid w:val="00A730EE"/>
    <w:rsid w:val="00A746DB"/>
    <w:rsid w:val="00A76033"/>
    <w:rsid w:val="00A76FD0"/>
    <w:rsid w:val="00A83585"/>
    <w:rsid w:val="00A8412F"/>
    <w:rsid w:val="00A86250"/>
    <w:rsid w:val="00A864A4"/>
    <w:rsid w:val="00A903FB"/>
    <w:rsid w:val="00A912FD"/>
    <w:rsid w:val="00A914ED"/>
    <w:rsid w:val="00A936F5"/>
    <w:rsid w:val="00A93833"/>
    <w:rsid w:val="00A93865"/>
    <w:rsid w:val="00A9508A"/>
    <w:rsid w:val="00A9635A"/>
    <w:rsid w:val="00A967F2"/>
    <w:rsid w:val="00A96B12"/>
    <w:rsid w:val="00A972BD"/>
    <w:rsid w:val="00AA0EC2"/>
    <w:rsid w:val="00AA1088"/>
    <w:rsid w:val="00AA30D1"/>
    <w:rsid w:val="00AA64AE"/>
    <w:rsid w:val="00AB0CB7"/>
    <w:rsid w:val="00AB234B"/>
    <w:rsid w:val="00AB30F6"/>
    <w:rsid w:val="00AB343A"/>
    <w:rsid w:val="00AB35F7"/>
    <w:rsid w:val="00AB7CFF"/>
    <w:rsid w:val="00AC0B97"/>
    <w:rsid w:val="00AC2F16"/>
    <w:rsid w:val="00AC5311"/>
    <w:rsid w:val="00AC5EE5"/>
    <w:rsid w:val="00AC629F"/>
    <w:rsid w:val="00AC72B4"/>
    <w:rsid w:val="00AD0DC7"/>
    <w:rsid w:val="00AD1C4E"/>
    <w:rsid w:val="00AD20A6"/>
    <w:rsid w:val="00AD3CD0"/>
    <w:rsid w:val="00AD46A3"/>
    <w:rsid w:val="00AD6155"/>
    <w:rsid w:val="00AD7035"/>
    <w:rsid w:val="00AE1B6C"/>
    <w:rsid w:val="00AE37BA"/>
    <w:rsid w:val="00AE7427"/>
    <w:rsid w:val="00AE7678"/>
    <w:rsid w:val="00AF0F9E"/>
    <w:rsid w:val="00AF17B6"/>
    <w:rsid w:val="00AF1AE9"/>
    <w:rsid w:val="00AF23A8"/>
    <w:rsid w:val="00AF2E7C"/>
    <w:rsid w:val="00AF49A7"/>
    <w:rsid w:val="00AF4C95"/>
    <w:rsid w:val="00AF57C9"/>
    <w:rsid w:val="00AF6F6D"/>
    <w:rsid w:val="00AF7AE7"/>
    <w:rsid w:val="00B02051"/>
    <w:rsid w:val="00B05965"/>
    <w:rsid w:val="00B06479"/>
    <w:rsid w:val="00B079D6"/>
    <w:rsid w:val="00B07B34"/>
    <w:rsid w:val="00B11EC1"/>
    <w:rsid w:val="00B11EC2"/>
    <w:rsid w:val="00B1244E"/>
    <w:rsid w:val="00B12FF3"/>
    <w:rsid w:val="00B15773"/>
    <w:rsid w:val="00B237CE"/>
    <w:rsid w:val="00B2477E"/>
    <w:rsid w:val="00B262CF"/>
    <w:rsid w:val="00B26D75"/>
    <w:rsid w:val="00B32563"/>
    <w:rsid w:val="00B3286A"/>
    <w:rsid w:val="00B33134"/>
    <w:rsid w:val="00B338EA"/>
    <w:rsid w:val="00B34C8C"/>
    <w:rsid w:val="00B37F00"/>
    <w:rsid w:val="00B406FD"/>
    <w:rsid w:val="00B4522C"/>
    <w:rsid w:val="00B4718E"/>
    <w:rsid w:val="00B50C4B"/>
    <w:rsid w:val="00B55D2D"/>
    <w:rsid w:val="00B56559"/>
    <w:rsid w:val="00B57906"/>
    <w:rsid w:val="00B60026"/>
    <w:rsid w:val="00B60503"/>
    <w:rsid w:val="00B61BBE"/>
    <w:rsid w:val="00B6285D"/>
    <w:rsid w:val="00B62B0D"/>
    <w:rsid w:val="00B62D7A"/>
    <w:rsid w:val="00B65897"/>
    <w:rsid w:val="00B65A66"/>
    <w:rsid w:val="00B6644B"/>
    <w:rsid w:val="00B679C1"/>
    <w:rsid w:val="00B67A91"/>
    <w:rsid w:val="00B67ACC"/>
    <w:rsid w:val="00B702A9"/>
    <w:rsid w:val="00B71D14"/>
    <w:rsid w:val="00B729DB"/>
    <w:rsid w:val="00B72FAB"/>
    <w:rsid w:val="00B73FC8"/>
    <w:rsid w:val="00B771A2"/>
    <w:rsid w:val="00B80887"/>
    <w:rsid w:val="00B82668"/>
    <w:rsid w:val="00B8362E"/>
    <w:rsid w:val="00B83634"/>
    <w:rsid w:val="00B836EA"/>
    <w:rsid w:val="00B83DF0"/>
    <w:rsid w:val="00B84870"/>
    <w:rsid w:val="00B85C56"/>
    <w:rsid w:val="00B86357"/>
    <w:rsid w:val="00B87DA3"/>
    <w:rsid w:val="00B907A2"/>
    <w:rsid w:val="00B90952"/>
    <w:rsid w:val="00B931DC"/>
    <w:rsid w:val="00B95E39"/>
    <w:rsid w:val="00B9710C"/>
    <w:rsid w:val="00B97A9F"/>
    <w:rsid w:val="00B97D8F"/>
    <w:rsid w:val="00BA0ABB"/>
    <w:rsid w:val="00BA1255"/>
    <w:rsid w:val="00BA1AFE"/>
    <w:rsid w:val="00BA1CCE"/>
    <w:rsid w:val="00BA2719"/>
    <w:rsid w:val="00BA2EE9"/>
    <w:rsid w:val="00BA3E0A"/>
    <w:rsid w:val="00BB3A80"/>
    <w:rsid w:val="00BB54AC"/>
    <w:rsid w:val="00BB6A41"/>
    <w:rsid w:val="00BB6B50"/>
    <w:rsid w:val="00BB7D6A"/>
    <w:rsid w:val="00BC1D7A"/>
    <w:rsid w:val="00BC289C"/>
    <w:rsid w:val="00BC4229"/>
    <w:rsid w:val="00BC458F"/>
    <w:rsid w:val="00BC5384"/>
    <w:rsid w:val="00BC59A5"/>
    <w:rsid w:val="00BC7DDF"/>
    <w:rsid w:val="00BD5529"/>
    <w:rsid w:val="00BE0F3B"/>
    <w:rsid w:val="00BE2054"/>
    <w:rsid w:val="00BE2F51"/>
    <w:rsid w:val="00BE3602"/>
    <w:rsid w:val="00BE37D7"/>
    <w:rsid w:val="00BE3E50"/>
    <w:rsid w:val="00BE4532"/>
    <w:rsid w:val="00BE5BA3"/>
    <w:rsid w:val="00BE5C15"/>
    <w:rsid w:val="00BE7463"/>
    <w:rsid w:val="00BE7468"/>
    <w:rsid w:val="00BE7C64"/>
    <w:rsid w:val="00BF06CF"/>
    <w:rsid w:val="00BF31BC"/>
    <w:rsid w:val="00BF4076"/>
    <w:rsid w:val="00BF4D2E"/>
    <w:rsid w:val="00BF55A9"/>
    <w:rsid w:val="00BF55CF"/>
    <w:rsid w:val="00BF7AA0"/>
    <w:rsid w:val="00C00923"/>
    <w:rsid w:val="00C0113D"/>
    <w:rsid w:val="00C024CB"/>
    <w:rsid w:val="00C02D97"/>
    <w:rsid w:val="00C05259"/>
    <w:rsid w:val="00C05C6F"/>
    <w:rsid w:val="00C05DE6"/>
    <w:rsid w:val="00C05F6B"/>
    <w:rsid w:val="00C06B07"/>
    <w:rsid w:val="00C06F48"/>
    <w:rsid w:val="00C0786C"/>
    <w:rsid w:val="00C10CE2"/>
    <w:rsid w:val="00C123EC"/>
    <w:rsid w:val="00C138FE"/>
    <w:rsid w:val="00C14405"/>
    <w:rsid w:val="00C1476A"/>
    <w:rsid w:val="00C161E8"/>
    <w:rsid w:val="00C213E5"/>
    <w:rsid w:val="00C21965"/>
    <w:rsid w:val="00C22333"/>
    <w:rsid w:val="00C22775"/>
    <w:rsid w:val="00C22CE0"/>
    <w:rsid w:val="00C24D48"/>
    <w:rsid w:val="00C253F1"/>
    <w:rsid w:val="00C2630E"/>
    <w:rsid w:val="00C26D1E"/>
    <w:rsid w:val="00C275FB"/>
    <w:rsid w:val="00C27707"/>
    <w:rsid w:val="00C27E01"/>
    <w:rsid w:val="00C27E7A"/>
    <w:rsid w:val="00C31C81"/>
    <w:rsid w:val="00C32134"/>
    <w:rsid w:val="00C32834"/>
    <w:rsid w:val="00C32AE8"/>
    <w:rsid w:val="00C333A4"/>
    <w:rsid w:val="00C33546"/>
    <w:rsid w:val="00C3396F"/>
    <w:rsid w:val="00C344FF"/>
    <w:rsid w:val="00C35932"/>
    <w:rsid w:val="00C3597E"/>
    <w:rsid w:val="00C3749A"/>
    <w:rsid w:val="00C37590"/>
    <w:rsid w:val="00C406E8"/>
    <w:rsid w:val="00C40869"/>
    <w:rsid w:val="00C41BE3"/>
    <w:rsid w:val="00C428E4"/>
    <w:rsid w:val="00C4473E"/>
    <w:rsid w:val="00C44958"/>
    <w:rsid w:val="00C44C40"/>
    <w:rsid w:val="00C45DF1"/>
    <w:rsid w:val="00C46D2F"/>
    <w:rsid w:val="00C47575"/>
    <w:rsid w:val="00C517B8"/>
    <w:rsid w:val="00C52AC0"/>
    <w:rsid w:val="00C530FC"/>
    <w:rsid w:val="00C537D3"/>
    <w:rsid w:val="00C54349"/>
    <w:rsid w:val="00C5604E"/>
    <w:rsid w:val="00C57654"/>
    <w:rsid w:val="00C57826"/>
    <w:rsid w:val="00C60972"/>
    <w:rsid w:val="00C61CF1"/>
    <w:rsid w:val="00C61DBC"/>
    <w:rsid w:val="00C63606"/>
    <w:rsid w:val="00C63B15"/>
    <w:rsid w:val="00C66A72"/>
    <w:rsid w:val="00C67109"/>
    <w:rsid w:val="00C70B60"/>
    <w:rsid w:val="00C71E12"/>
    <w:rsid w:val="00C72497"/>
    <w:rsid w:val="00C72689"/>
    <w:rsid w:val="00C73979"/>
    <w:rsid w:val="00C745BA"/>
    <w:rsid w:val="00C75320"/>
    <w:rsid w:val="00C7754B"/>
    <w:rsid w:val="00C77DBD"/>
    <w:rsid w:val="00C8204F"/>
    <w:rsid w:val="00C84BB7"/>
    <w:rsid w:val="00C85287"/>
    <w:rsid w:val="00C85869"/>
    <w:rsid w:val="00C862FB"/>
    <w:rsid w:val="00C902BA"/>
    <w:rsid w:val="00C909C8"/>
    <w:rsid w:val="00C92CC4"/>
    <w:rsid w:val="00C9349A"/>
    <w:rsid w:val="00C935A2"/>
    <w:rsid w:val="00C9395E"/>
    <w:rsid w:val="00C9548E"/>
    <w:rsid w:val="00C96019"/>
    <w:rsid w:val="00C97406"/>
    <w:rsid w:val="00CA0411"/>
    <w:rsid w:val="00CA0502"/>
    <w:rsid w:val="00CA19E9"/>
    <w:rsid w:val="00CA38D0"/>
    <w:rsid w:val="00CA4269"/>
    <w:rsid w:val="00CA4977"/>
    <w:rsid w:val="00CA49BB"/>
    <w:rsid w:val="00CA54AF"/>
    <w:rsid w:val="00CA726D"/>
    <w:rsid w:val="00CA74AC"/>
    <w:rsid w:val="00CB09DA"/>
    <w:rsid w:val="00CB1051"/>
    <w:rsid w:val="00CB146A"/>
    <w:rsid w:val="00CB5D1B"/>
    <w:rsid w:val="00CC00BB"/>
    <w:rsid w:val="00CC0A97"/>
    <w:rsid w:val="00CC3511"/>
    <w:rsid w:val="00CC6CB9"/>
    <w:rsid w:val="00CC6D72"/>
    <w:rsid w:val="00CC78CD"/>
    <w:rsid w:val="00CD0610"/>
    <w:rsid w:val="00CD07EA"/>
    <w:rsid w:val="00CD1EF4"/>
    <w:rsid w:val="00CD26C2"/>
    <w:rsid w:val="00CD282D"/>
    <w:rsid w:val="00CD2E59"/>
    <w:rsid w:val="00CD30E9"/>
    <w:rsid w:val="00CD3D0A"/>
    <w:rsid w:val="00CD3F7C"/>
    <w:rsid w:val="00CD43FF"/>
    <w:rsid w:val="00CD4673"/>
    <w:rsid w:val="00CD6265"/>
    <w:rsid w:val="00CD64B4"/>
    <w:rsid w:val="00CD7499"/>
    <w:rsid w:val="00CD761B"/>
    <w:rsid w:val="00CD7B93"/>
    <w:rsid w:val="00CD7BDE"/>
    <w:rsid w:val="00CE0394"/>
    <w:rsid w:val="00CE0CE4"/>
    <w:rsid w:val="00CE1BF3"/>
    <w:rsid w:val="00CE30F7"/>
    <w:rsid w:val="00CE3E84"/>
    <w:rsid w:val="00CE5E31"/>
    <w:rsid w:val="00CE612A"/>
    <w:rsid w:val="00CE667F"/>
    <w:rsid w:val="00CF28C3"/>
    <w:rsid w:val="00CF2A82"/>
    <w:rsid w:val="00CF3B5A"/>
    <w:rsid w:val="00CF3EC4"/>
    <w:rsid w:val="00CF4119"/>
    <w:rsid w:val="00CF433D"/>
    <w:rsid w:val="00CF43EB"/>
    <w:rsid w:val="00CF4BB4"/>
    <w:rsid w:val="00CF55A6"/>
    <w:rsid w:val="00CF6458"/>
    <w:rsid w:val="00CF74CD"/>
    <w:rsid w:val="00D01DF7"/>
    <w:rsid w:val="00D03B85"/>
    <w:rsid w:val="00D0412B"/>
    <w:rsid w:val="00D062C0"/>
    <w:rsid w:val="00D0643C"/>
    <w:rsid w:val="00D0735D"/>
    <w:rsid w:val="00D10481"/>
    <w:rsid w:val="00D10681"/>
    <w:rsid w:val="00D114A9"/>
    <w:rsid w:val="00D1197C"/>
    <w:rsid w:val="00D11E68"/>
    <w:rsid w:val="00D15218"/>
    <w:rsid w:val="00D1597E"/>
    <w:rsid w:val="00D16023"/>
    <w:rsid w:val="00D220AF"/>
    <w:rsid w:val="00D22533"/>
    <w:rsid w:val="00D234CB"/>
    <w:rsid w:val="00D2399B"/>
    <w:rsid w:val="00D260AB"/>
    <w:rsid w:val="00D2618D"/>
    <w:rsid w:val="00D26377"/>
    <w:rsid w:val="00D313C7"/>
    <w:rsid w:val="00D33F1E"/>
    <w:rsid w:val="00D3593E"/>
    <w:rsid w:val="00D413F1"/>
    <w:rsid w:val="00D4186E"/>
    <w:rsid w:val="00D44834"/>
    <w:rsid w:val="00D46AB4"/>
    <w:rsid w:val="00D56F2E"/>
    <w:rsid w:val="00D60562"/>
    <w:rsid w:val="00D614C4"/>
    <w:rsid w:val="00D617F9"/>
    <w:rsid w:val="00D66698"/>
    <w:rsid w:val="00D67A63"/>
    <w:rsid w:val="00D70280"/>
    <w:rsid w:val="00D7132C"/>
    <w:rsid w:val="00D71B05"/>
    <w:rsid w:val="00D72729"/>
    <w:rsid w:val="00D73906"/>
    <w:rsid w:val="00D75240"/>
    <w:rsid w:val="00D75B88"/>
    <w:rsid w:val="00D763DB"/>
    <w:rsid w:val="00D77AB7"/>
    <w:rsid w:val="00D80BBA"/>
    <w:rsid w:val="00D828EE"/>
    <w:rsid w:val="00D82CE7"/>
    <w:rsid w:val="00D82ED5"/>
    <w:rsid w:val="00D84114"/>
    <w:rsid w:val="00D846BB"/>
    <w:rsid w:val="00D85B3D"/>
    <w:rsid w:val="00D8638A"/>
    <w:rsid w:val="00D86BE5"/>
    <w:rsid w:val="00D9041F"/>
    <w:rsid w:val="00D90C74"/>
    <w:rsid w:val="00D9117E"/>
    <w:rsid w:val="00D916A9"/>
    <w:rsid w:val="00D92264"/>
    <w:rsid w:val="00D922E9"/>
    <w:rsid w:val="00D92761"/>
    <w:rsid w:val="00D92BAA"/>
    <w:rsid w:val="00D9304F"/>
    <w:rsid w:val="00D94C32"/>
    <w:rsid w:val="00D94FFD"/>
    <w:rsid w:val="00D9536A"/>
    <w:rsid w:val="00DA484F"/>
    <w:rsid w:val="00DA4891"/>
    <w:rsid w:val="00DA7F1F"/>
    <w:rsid w:val="00DB078F"/>
    <w:rsid w:val="00DB3DD1"/>
    <w:rsid w:val="00DB3FDA"/>
    <w:rsid w:val="00DB5868"/>
    <w:rsid w:val="00DB61D1"/>
    <w:rsid w:val="00DB6982"/>
    <w:rsid w:val="00DB776F"/>
    <w:rsid w:val="00DC2DDD"/>
    <w:rsid w:val="00DC3765"/>
    <w:rsid w:val="00DC46DE"/>
    <w:rsid w:val="00DC4D14"/>
    <w:rsid w:val="00DC4DC3"/>
    <w:rsid w:val="00DC54A2"/>
    <w:rsid w:val="00DC5CEA"/>
    <w:rsid w:val="00DC6C25"/>
    <w:rsid w:val="00DC7CCB"/>
    <w:rsid w:val="00DD0A14"/>
    <w:rsid w:val="00DD4A6E"/>
    <w:rsid w:val="00DD5C44"/>
    <w:rsid w:val="00DD607B"/>
    <w:rsid w:val="00DD6620"/>
    <w:rsid w:val="00DD7510"/>
    <w:rsid w:val="00DE1D8A"/>
    <w:rsid w:val="00DE1E50"/>
    <w:rsid w:val="00DE2675"/>
    <w:rsid w:val="00DE5A6F"/>
    <w:rsid w:val="00DF044C"/>
    <w:rsid w:val="00DF10ED"/>
    <w:rsid w:val="00DF14E9"/>
    <w:rsid w:val="00DF26DC"/>
    <w:rsid w:val="00DF3D47"/>
    <w:rsid w:val="00DF493D"/>
    <w:rsid w:val="00DF5A88"/>
    <w:rsid w:val="00DF6960"/>
    <w:rsid w:val="00DF6ABE"/>
    <w:rsid w:val="00DF6EF2"/>
    <w:rsid w:val="00DF7C0A"/>
    <w:rsid w:val="00E010D4"/>
    <w:rsid w:val="00E0448E"/>
    <w:rsid w:val="00E04804"/>
    <w:rsid w:val="00E0495C"/>
    <w:rsid w:val="00E0522C"/>
    <w:rsid w:val="00E05AAD"/>
    <w:rsid w:val="00E05F5A"/>
    <w:rsid w:val="00E07F61"/>
    <w:rsid w:val="00E126AC"/>
    <w:rsid w:val="00E12CBC"/>
    <w:rsid w:val="00E136BE"/>
    <w:rsid w:val="00E13C0E"/>
    <w:rsid w:val="00E1496A"/>
    <w:rsid w:val="00E17087"/>
    <w:rsid w:val="00E17CF2"/>
    <w:rsid w:val="00E202A1"/>
    <w:rsid w:val="00E2078B"/>
    <w:rsid w:val="00E20820"/>
    <w:rsid w:val="00E21ABC"/>
    <w:rsid w:val="00E2256F"/>
    <w:rsid w:val="00E237CA"/>
    <w:rsid w:val="00E24364"/>
    <w:rsid w:val="00E27543"/>
    <w:rsid w:val="00E31EA5"/>
    <w:rsid w:val="00E328E0"/>
    <w:rsid w:val="00E33C5C"/>
    <w:rsid w:val="00E33F98"/>
    <w:rsid w:val="00E3512A"/>
    <w:rsid w:val="00E364FC"/>
    <w:rsid w:val="00E36EF1"/>
    <w:rsid w:val="00E37E8C"/>
    <w:rsid w:val="00E40D11"/>
    <w:rsid w:val="00E431B2"/>
    <w:rsid w:val="00E45D50"/>
    <w:rsid w:val="00E46C1D"/>
    <w:rsid w:val="00E471FE"/>
    <w:rsid w:val="00E500DC"/>
    <w:rsid w:val="00E50DA1"/>
    <w:rsid w:val="00E520F6"/>
    <w:rsid w:val="00E529E4"/>
    <w:rsid w:val="00E52EFA"/>
    <w:rsid w:val="00E5390D"/>
    <w:rsid w:val="00E53B59"/>
    <w:rsid w:val="00E5402C"/>
    <w:rsid w:val="00E560E1"/>
    <w:rsid w:val="00E60F4B"/>
    <w:rsid w:val="00E61579"/>
    <w:rsid w:val="00E61C68"/>
    <w:rsid w:val="00E632A5"/>
    <w:rsid w:val="00E66459"/>
    <w:rsid w:val="00E674E7"/>
    <w:rsid w:val="00E67DA2"/>
    <w:rsid w:val="00E71275"/>
    <w:rsid w:val="00E72652"/>
    <w:rsid w:val="00E735FC"/>
    <w:rsid w:val="00E73E1D"/>
    <w:rsid w:val="00E745BD"/>
    <w:rsid w:val="00E75151"/>
    <w:rsid w:val="00E76AFE"/>
    <w:rsid w:val="00E77075"/>
    <w:rsid w:val="00E77B0C"/>
    <w:rsid w:val="00E80027"/>
    <w:rsid w:val="00E804E4"/>
    <w:rsid w:val="00E82888"/>
    <w:rsid w:val="00E82A55"/>
    <w:rsid w:val="00E85612"/>
    <w:rsid w:val="00E8566B"/>
    <w:rsid w:val="00E9019F"/>
    <w:rsid w:val="00E90D7E"/>
    <w:rsid w:val="00E91249"/>
    <w:rsid w:val="00E962AB"/>
    <w:rsid w:val="00E96D66"/>
    <w:rsid w:val="00EA0B16"/>
    <w:rsid w:val="00EA0F76"/>
    <w:rsid w:val="00EA30C3"/>
    <w:rsid w:val="00EA46B0"/>
    <w:rsid w:val="00EA5451"/>
    <w:rsid w:val="00EA5807"/>
    <w:rsid w:val="00EA776D"/>
    <w:rsid w:val="00EB2285"/>
    <w:rsid w:val="00EB25AA"/>
    <w:rsid w:val="00EB47A0"/>
    <w:rsid w:val="00EB47EC"/>
    <w:rsid w:val="00EB5097"/>
    <w:rsid w:val="00EB5BA5"/>
    <w:rsid w:val="00EB6DCC"/>
    <w:rsid w:val="00EB71A1"/>
    <w:rsid w:val="00EB7252"/>
    <w:rsid w:val="00EC0096"/>
    <w:rsid w:val="00EC00BA"/>
    <w:rsid w:val="00EC034C"/>
    <w:rsid w:val="00EC08D6"/>
    <w:rsid w:val="00EC2C35"/>
    <w:rsid w:val="00EC302E"/>
    <w:rsid w:val="00EC4542"/>
    <w:rsid w:val="00EC46F8"/>
    <w:rsid w:val="00EC58CE"/>
    <w:rsid w:val="00EC6BA1"/>
    <w:rsid w:val="00EC7510"/>
    <w:rsid w:val="00EC79F9"/>
    <w:rsid w:val="00ED0020"/>
    <w:rsid w:val="00ED0866"/>
    <w:rsid w:val="00ED130D"/>
    <w:rsid w:val="00ED245A"/>
    <w:rsid w:val="00ED252B"/>
    <w:rsid w:val="00ED31BA"/>
    <w:rsid w:val="00ED352B"/>
    <w:rsid w:val="00ED3C04"/>
    <w:rsid w:val="00ED3F87"/>
    <w:rsid w:val="00EE105C"/>
    <w:rsid w:val="00EE15B6"/>
    <w:rsid w:val="00EE264D"/>
    <w:rsid w:val="00EE3B0A"/>
    <w:rsid w:val="00EE40EA"/>
    <w:rsid w:val="00EE4713"/>
    <w:rsid w:val="00EE5C82"/>
    <w:rsid w:val="00EF0180"/>
    <w:rsid w:val="00EF1AD7"/>
    <w:rsid w:val="00EF1EBC"/>
    <w:rsid w:val="00EF3675"/>
    <w:rsid w:val="00EF3C59"/>
    <w:rsid w:val="00EF3EFB"/>
    <w:rsid w:val="00EF4C8F"/>
    <w:rsid w:val="00F00DAF"/>
    <w:rsid w:val="00F03855"/>
    <w:rsid w:val="00F044F1"/>
    <w:rsid w:val="00F054E6"/>
    <w:rsid w:val="00F064F7"/>
    <w:rsid w:val="00F1138F"/>
    <w:rsid w:val="00F131F8"/>
    <w:rsid w:val="00F14637"/>
    <w:rsid w:val="00F1485A"/>
    <w:rsid w:val="00F14EFC"/>
    <w:rsid w:val="00F166AE"/>
    <w:rsid w:val="00F17ECF"/>
    <w:rsid w:val="00F20A40"/>
    <w:rsid w:val="00F212F3"/>
    <w:rsid w:val="00F216AE"/>
    <w:rsid w:val="00F217A7"/>
    <w:rsid w:val="00F2273D"/>
    <w:rsid w:val="00F22A31"/>
    <w:rsid w:val="00F22C51"/>
    <w:rsid w:val="00F23CD9"/>
    <w:rsid w:val="00F24A9F"/>
    <w:rsid w:val="00F316BC"/>
    <w:rsid w:val="00F32046"/>
    <w:rsid w:val="00F36116"/>
    <w:rsid w:val="00F370A3"/>
    <w:rsid w:val="00F37B6D"/>
    <w:rsid w:val="00F42663"/>
    <w:rsid w:val="00F44DBD"/>
    <w:rsid w:val="00F452A1"/>
    <w:rsid w:val="00F45D6B"/>
    <w:rsid w:val="00F47B1B"/>
    <w:rsid w:val="00F47C11"/>
    <w:rsid w:val="00F514BB"/>
    <w:rsid w:val="00F5358D"/>
    <w:rsid w:val="00F54BF7"/>
    <w:rsid w:val="00F573B8"/>
    <w:rsid w:val="00F60799"/>
    <w:rsid w:val="00F6143D"/>
    <w:rsid w:val="00F62E43"/>
    <w:rsid w:val="00F62F60"/>
    <w:rsid w:val="00F63466"/>
    <w:rsid w:val="00F6372E"/>
    <w:rsid w:val="00F65484"/>
    <w:rsid w:val="00F65FF2"/>
    <w:rsid w:val="00F67290"/>
    <w:rsid w:val="00F6799E"/>
    <w:rsid w:val="00F71E30"/>
    <w:rsid w:val="00F71E7B"/>
    <w:rsid w:val="00F728CD"/>
    <w:rsid w:val="00F75323"/>
    <w:rsid w:val="00F75764"/>
    <w:rsid w:val="00F81623"/>
    <w:rsid w:val="00F8206E"/>
    <w:rsid w:val="00F84C50"/>
    <w:rsid w:val="00F84E87"/>
    <w:rsid w:val="00F908C9"/>
    <w:rsid w:val="00F93A89"/>
    <w:rsid w:val="00F93CC2"/>
    <w:rsid w:val="00F94244"/>
    <w:rsid w:val="00F95AC1"/>
    <w:rsid w:val="00F97388"/>
    <w:rsid w:val="00FA13CA"/>
    <w:rsid w:val="00FA2859"/>
    <w:rsid w:val="00FA41FF"/>
    <w:rsid w:val="00FA6E63"/>
    <w:rsid w:val="00FA7563"/>
    <w:rsid w:val="00FB240E"/>
    <w:rsid w:val="00FB28FD"/>
    <w:rsid w:val="00FB2BB4"/>
    <w:rsid w:val="00FB2D01"/>
    <w:rsid w:val="00FB4E1D"/>
    <w:rsid w:val="00FB5655"/>
    <w:rsid w:val="00FB57AC"/>
    <w:rsid w:val="00FB5DC9"/>
    <w:rsid w:val="00FB6821"/>
    <w:rsid w:val="00FB6E36"/>
    <w:rsid w:val="00FB7B36"/>
    <w:rsid w:val="00FC1057"/>
    <w:rsid w:val="00FC2903"/>
    <w:rsid w:val="00FC3C70"/>
    <w:rsid w:val="00FC4F8C"/>
    <w:rsid w:val="00FC5EEE"/>
    <w:rsid w:val="00FD1826"/>
    <w:rsid w:val="00FD3254"/>
    <w:rsid w:val="00FD667F"/>
    <w:rsid w:val="00FE1257"/>
    <w:rsid w:val="00FE1764"/>
    <w:rsid w:val="00FE22F6"/>
    <w:rsid w:val="00FE2432"/>
    <w:rsid w:val="00FE2B59"/>
    <w:rsid w:val="00FE3A45"/>
    <w:rsid w:val="00FE40EB"/>
    <w:rsid w:val="00FE51E0"/>
    <w:rsid w:val="00FE686B"/>
    <w:rsid w:val="00FE7D9D"/>
    <w:rsid w:val="00FF33A0"/>
    <w:rsid w:val="00FF344D"/>
    <w:rsid w:val="00FF5677"/>
    <w:rsid w:val="00FF58A2"/>
    <w:rsid w:val="00FF78A2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9FAF"/>
  <w15:chartTrackingRefBased/>
  <w15:docId w15:val="{BEE4167E-14FB-40E2-99C9-844B553E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F52C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114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D0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0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4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A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A9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778F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CD0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CD0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df"/><Relationship Id="rId7" Type="http://schemas.openxmlformats.org/officeDocument/2006/relationships/image" Target="media/image2.pdf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2D292-43DC-0549-AD9F-F7555EEE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3174</Words>
  <Characters>18096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Perez</dc:creator>
  <cp:keywords/>
  <dc:description/>
  <cp:lastModifiedBy>greatcfi@aol.com</cp:lastModifiedBy>
  <cp:revision>2</cp:revision>
  <dcterms:created xsi:type="dcterms:W3CDTF">2019-05-17T20:47:00Z</dcterms:created>
  <dcterms:modified xsi:type="dcterms:W3CDTF">2019-05-17T20:47:00Z</dcterms:modified>
</cp:coreProperties>
</file>